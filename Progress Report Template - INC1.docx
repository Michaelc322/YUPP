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top"/>
      <w:bookmarkEnd w:id="0"/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298332E0" w:rsidR="0054584E" w:rsidRPr="00B1681B" w:rsidRDefault="0054584E" w:rsidP="0054584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1681B">
        <w:rPr>
          <w:rFonts w:ascii="Times New Roman" w:hAnsi="Times New Roman" w:cs="Times New Roman"/>
          <w:b/>
          <w:color w:val="000000" w:themeColor="text1"/>
          <w:sz w:val="24"/>
        </w:rPr>
        <w:t xml:space="preserve">- </w:t>
      </w:r>
      <w:r w:rsidR="007B2EFC" w:rsidRPr="00B1681B">
        <w:rPr>
          <w:rFonts w:ascii="Times New Roman" w:hAnsi="Times New Roman" w:cs="Times New Roman"/>
          <w:b/>
          <w:color w:val="000000" w:themeColor="text1"/>
          <w:sz w:val="24"/>
        </w:rPr>
        <w:t>Incre</w:t>
      </w:r>
      <w:r w:rsidR="00B1681B" w:rsidRPr="00B1681B">
        <w:rPr>
          <w:rFonts w:ascii="Times New Roman" w:hAnsi="Times New Roman" w:cs="Times New Roman"/>
          <w:b/>
          <w:color w:val="000000" w:themeColor="text1"/>
          <w:sz w:val="24"/>
        </w:rPr>
        <w:t xml:space="preserve">ment </w:t>
      </w:r>
      <w:del w:id="1" w:author="Nicole Johnson" w:date="2024-09-15T15:44:00Z" w16du:dateUtc="2024-09-15T19:44:00Z">
        <w:r w:rsidR="007B2EFC" w:rsidRPr="00B1681B">
          <w:rPr>
            <w:rFonts w:ascii="Times New Roman" w:hAnsi="Times New Roman" w:cs="Times New Roman"/>
            <w:b/>
            <w:color w:val="000000" w:themeColor="text1"/>
            <w:sz w:val="24"/>
          </w:rPr>
          <w:delText>ment</w:delText>
        </w:r>
        <w:r w:rsidRPr="00B1681B">
          <w:rPr>
            <w:rFonts w:ascii="Times New Roman" w:hAnsi="Times New Roman" w:cs="Times New Roman"/>
            <w:b/>
            <w:color w:val="000000" w:themeColor="text1"/>
            <w:sz w:val="24"/>
          </w:rPr>
          <w:delText xml:space="preserve"> </w:delText>
        </w:r>
      </w:del>
      <w:r w:rsidR="009410EC" w:rsidRPr="00B1681B">
        <w:rPr>
          <w:rFonts w:ascii="Times New Roman" w:hAnsi="Times New Roman" w:cs="Times New Roman"/>
          <w:b/>
          <w:color w:val="000000" w:themeColor="text1"/>
          <w:sz w:val="24"/>
        </w:rPr>
        <w:t>1</w:t>
      </w:r>
      <w:r w:rsidRPr="00B1681B">
        <w:rPr>
          <w:rFonts w:ascii="Times New Roman" w:hAnsi="Times New Roman" w:cs="Times New Roman"/>
          <w:b/>
          <w:color w:val="000000" w:themeColor="text1"/>
          <w:sz w:val="24"/>
        </w:rPr>
        <w:t xml:space="preserve"> -</w:t>
      </w:r>
    </w:p>
    <w:p w14:paraId="510A0414" w14:textId="0FE33179" w:rsidR="0054584E" w:rsidRPr="00B1681B" w:rsidRDefault="0054584E" w:rsidP="0054584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B1681B">
        <w:rPr>
          <w:rFonts w:ascii="Times New Roman" w:hAnsi="Times New Roman" w:cs="Times New Roman"/>
          <w:b/>
          <w:color w:val="000000" w:themeColor="text1"/>
          <w:sz w:val="24"/>
        </w:rPr>
        <w:t>Group #</w:t>
      </w:r>
      <w:r w:rsidR="008B0326" w:rsidRPr="00B1681B">
        <w:rPr>
          <w:rFonts w:ascii="Times New Roman" w:hAnsi="Times New Roman" w:cs="Times New Roman"/>
          <w:b/>
          <w:color w:val="000000" w:themeColor="text1"/>
          <w:sz w:val="24"/>
        </w:rPr>
        <w:t>20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B46DBF6" w14:textId="196DBD7A" w:rsidR="008B0326" w:rsidRPr="00E84DE8" w:rsidRDefault="008B0326" w:rsidP="00002FFE">
      <w:pPr>
        <w:snapToGrid w:val="0"/>
        <w:spacing w:before="120" w:after="120" w:line="240" w:lineRule="auto"/>
        <w:ind w:firstLine="360"/>
        <w:rPr>
          <w:ins w:id="2" w:author="Michael Carroll" w:date="2024-09-15T19:39:00Z" w16du:dateUtc="2024-09-15T19:39:35Z"/>
          <w:rFonts w:ascii="Times New Roman" w:hAnsi="Times New Roman" w:cs="Times New Roman"/>
          <w:iCs/>
          <w:color w:val="000000" w:themeColor="text1"/>
        </w:rPr>
      </w:pPr>
      <w:r w:rsidRPr="00E84DE8">
        <w:rPr>
          <w:rFonts w:ascii="Times New Roman" w:hAnsi="Times New Roman" w:cs="Times New Roman"/>
          <w:iCs/>
          <w:color w:val="000000" w:themeColor="text1"/>
        </w:rPr>
        <w:t>Nicole Johnson, Ntj21a, Nicolej11</w:t>
      </w:r>
    </w:p>
    <w:p w14:paraId="46362A59" w14:textId="27D19C0D" w:rsidR="44920B91" w:rsidRPr="00E84DE8" w:rsidRDefault="7A3483DC" w:rsidP="783CF244">
      <w:pPr>
        <w:spacing w:before="120" w:after="120" w:line="240" w:lineRule="auto"/>
        <w:ind w:firstLine="360"/>
        <w:rPr>
          <w:rFonts w:ascii="Times New Roman" w:hAnsi="Times New Roman" w:cs="Times New Roman"/>
          <w:color w:val="000000" w:themeColor="text1"/>
        </w:rPr>
      </w:pPr>
      <w:ins w:id="3" w:author="Michael Carroll" w:date="2024-09-15T19:39:00Z">
        <w:r w:rsidRPr="00E84DE8">
          <w:rPr>
            <w:rFonts w:ascii="Times New Roman" w:hAnsi="Times New Roman" w:cs="Times New Roman"/>
            <w:color w:val="000000" w:themeColor="text1"/>
          </w:rPr>
          <w:t xml:space="preserve">Michael Carroll, mc22f, </w:t>
        </w:r>
        <w:r w:rsidR="618DE616" w:rsidRPr="00E84DE8">
          <w:rPr>
            <w:rFonts w:ascii="Times New Roman" w:hAnsi="Times New Roman" w:cs="Times New Roman"/>
            <w:color w:val="000000" w:themeColor="text1"/>
          </w:rPr>
          <w:t>Michaelc322</w:t>
        </w:r>
      </w:ins>
    </w:p>
    <w:p w14:paraId="4934E0C9" w14:textId="17B50C71" w:rsidR="00A570D5" w:rsidRPr="00E84DE8" w:rsidRDefault="00A570D5" w:rsidP="783CF244">
      <w:pPr>
        <w:spacing w:before="120" w:after="120" w:line="24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E84DE8">
        <w:rPr>
          <w:rFonts w:ascii="Times New Roman" w:hAnsi="Times New Roman" w:cs="Times New Roman"/>
          <w:color w:val="000000" w:themeColor="text1"/>
        </w:rPr>
        <w:t xml:space="preserve">James Tanner, </w:t>
      </w:r>
      <w:r w:rsidR="00773A41" w:rsidRPr="00E84DE8">
        <w:rPr>
          <w:rFonts w:ascii="Times New Roman" w:hAnsi="Times New Roman" w:cs="Times New Roman"/>
          <w:color w:val="000000" w:themeColor="text1"/>
        </w:rPr>
        <w:t>jwt20</w:t>
      </w:r>
      <w:r w:rsidR="00BC49F9" w:rsidRPr="00E84DE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C49F9" w:rsidRPr="00E84DE8">
        <w:rPr>
          <w:rFonts w:ascii="Times New Roman" w:hAnsi="Times New Roman" w:cs="Times New Roman"/>
          <w:color w:val="000000" w:themeColor="text1"/>
        </w:rPr>
        <w:t>JJxmes</w:t>
      </w:r>
      <w:proofErr w:type="spellEnd"/>
    </w:p>
    <w:p w14:paraId="3B8605A4" w14:textId="282930A7" w:rsidR="08C51DC9" w:rsidRPr="00E84DE8" w:rsidRDefault="1A439337" w:rsidP="08C51DC9">
      <w:pPr>
        <w:spacing w:before="120" w:after="120" w:line="24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E84DE8">
        <w:rPr>
          <w:rFonts w:ascii="Times New Roman" w:hAnsi="Times New Roman" w:cs="Times New Roman"/>
          <w:color w:val="000000" w:themeColor="text1"/>
        </w:rPr>
        <w:t>Tyler Carver, tbc22a, tylercarver16</w:t>
      </w:r>
    </w:p>
    <w:p w14:paraId="0A7198E9" w14:textId="15FBA53B" w:rsidR="17F79FF6" w:rsidRPr="00E84DE8" w:rsidRDefault="3592EC09" w:rsidP="17F79FF6">
      <w:pPr>
        <w:spacing w:before="120" w:after="120" w:line="24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E84DE8">
        <w:rPr>
          <w:rFonts w:ascii="Times New Roman" w:hAnsi="Times New Roman" w:cs="Times New Roman"/>
          <w:color w:val="000000" w:themeColor="text1"/>
        </w:rPr>
        <w:t>Tanner Rohloff, tmr22b, TannerR20</w:t>
      </w:r>
    </w:p>
    <w:p w14:paraId="5889E7B8" w14:textId="04585254" w:rsidR="00C420F8" w:rsidRPr="00002FFE" w:rsidRDefault="00B45EDA" w:rsidP="00002FFE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21BD8031" w14:textId="4FC6E3D7" w:rsidR="00160675" w:rsidRPr="00211BAB" w:rsidRDefault="0016067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The name of our project is YUPP. </w:t>
      </w:r>
      <w:r w:rsidR="00E06A8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Our project is going to be a website application that helps people find the best deals on food in town. </w:t>
      </w:r>
      <w:r w:rsidR="0044186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Using location services</w:t>
      </w:r>
      <w:r w:rsidR="00E06A8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, a user can see what restaurants or </w:t>
      </w:r>
      <w:r w:rsidR="00E963A0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fast-food</w:t>
      </w:r>
      <w:r w:rsidR="00E06A8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places near them currently have promotions, the percentage they can save, and </w:t>
      </w:r>
      <w:r w:rsidR="00F67270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a </w:t>
      </w:r>
      <w:r w:rsidR="00E06A8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comparison between similar restaurants. </w:t>
      </w:r>
      <w:r w:rsidR="000430BC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The user can search by restaurant name or cuisine.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17232F9" w14:textId="7F519AF4" w:rsidR="007C4529" w:rsidRPr="00211BAB" w:rsidRDefault="00FD2602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During this increment w</w:t>
      </w:r>
      <w:r w:rsidR="00CE39A4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e </w:t>
      </w:r>
      <w:r w:rsidR="000E002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created a prototype and </w:t>
      </w:r>
      <w:r w:rsidR="00CE39A4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began to develop </w:t>
      </w:r>
      <w:r w:rsidR="00121E88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a few web pa</w:t>
      </w:r>
      <w:r w:rsidR="00601801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ges</w:t>
      </w:r>
      <w:r w:rsidR="000939C2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  <w:proofErr w:type="gramStart"/>
      <w:r w:rsidR="000939C2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in</w:t>
      </w:r>
      <w:proofErr w:type="gramEnd"/>
      <w:r w:rsidR="000939C2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the front end</w:t>
      </w:r>
      <w:r w:rsidR="000E002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. </w:t>
      </w:r>
      <w:r w:rsidR="00DB77CF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Our home page has </w:t>
      </w:r>
      <w:r w:rsidR="00241A3D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a few</w:t>
      </w:r>
      <w:r w:rsidR="00DB77CF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  <w:r w:rsidR="00E963A0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front-end</w:t>
      </w:r>
      <w:r w:rsidR="00DB77CF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features such as</w:t>
      </w:r>
      <w:r w:rsidR="00241A3D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:</w:t>
      </w:r>
      <w:r w:rsidR="00DB77CF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a navigation bar, </w:t>
      </w:r>
      <w:r w:rsidR="0096207E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images, the name of our website</w:t>
      </w:r>
      <w:r w:rsidR="00344571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, our slogan, and a small paragraph about what YUPP is. </w:t>
      </w:r>
      <w:r w:rsidR="0009443C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We have also begun to work on other pages in the front end such as a</w:t>
      </w:r>
      <w:r w:rsidR="0017658A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  <w:r w:rsidR="00E143A1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‘</w:t>
      </w:r>
      <w:r w:rsidR="0017658A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FAQ</w:t>
      </w:r>
      <w:r w:rsidR="00E143A1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’</w:t>
      </w:r>
      <w:r w:rsidR="0017658A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page, </w:t>
      </w:r>
      <w:r w:rsidR="00757DB0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an </w:t>
      </w:r>
      <w:r w:rsidR="00E143A1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‘Our Mission’ page</w:t>
      </w:r>
      <w:r w:rsidR="00C23FFC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,</w:t>
      </w:r>
      <w:r w:rsidR="00E963A0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a ‘Contact Us’ page,</w:t>
      </w:r>
      <w:r w:rsidR="00C23FFC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and </w:t>
      </w:r>
      <w:r w:rsidR="00E17E82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the main ‘Restaurants’ page. </w:t>
      </w:r>
      <w:r w:rsidR="00661A5C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Overall, we believe that our accomplishments </w:t>
      </w:r>
      <w:r w:rsidR="00D94048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in the first increment</w:t>
      </w:r>
      <w:r w:rsidR="00692A5A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put us in a very good position to </w:t>
      </w:r>
      <w:r w:rsidR="00D16BA6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>implement most of the features we previously planned.</w:t>
      </w:r>
      <w:r w:rsidR="006502AF" w:rsidRPr="00211BA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</w:p>
    <w:p w14:paraId="06543643" w14:textId="77936AC9" w:rsidR="00553AFA" w:rsidRPr="00B07BBE" w:rsidRDefault="00181BD5" w:rsidP="00B07BBE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208086BA" w14:textId="5A0A66F0" w:rsidR="005829CB" w:rsidRPr="00F57B14" w:rsidRDefault="00F57B14" w:rsidP="00F57B14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first issue during this increment was i</w:t>
      </w:r>
      <w:r w:rsidR="00553AFA" w:rsidRPr="002F4C2C">
        <w:rPr>
          <w:rFonts w:ascii="Times New Roman" w:eastAsia="Times New Roman" w:hAnsi="Times New Roman" w:cs="Times New Roman"/>
        </w:rPr>
        <w:t xml:space="preserve">nstalling the software needed and ensuring that everyone on the team could access the code base. We resolved this problem by meeting in person and following </w:t>
      </w:r>
      <w:proofErr w:type="gramStart"/>
      <w:r w:rsidR="00553AFA" w:rsidRPr="002F4C2C">
        <w:rPr>
          <w:rFonts w:ascii="Times New Roman" w:eastAsia="Times New Roman" w:hAnsi="Times New Roman" w:cs="Times New Roman"/>
        </w:rPr>
        <w:t>all of</w:t>
      </w:r>
      <w:proofErr w:type="gramEnd"/>
      <w:r w:rsidR="00553AFA" w:rsidRPr="002F4C2C">
        <w:rPr>
          <w:rFonts w:ascii="Times New Roman" w:eastAsia="Times New Roman" w:hAnsi="Times New Roman" w:cs="Times New Roman"/>
        </w:rPr>
        <w:t xml:space="preserve"> the necessary steps together</w:t>
      </w:r>
      <w:r w:rsidR="00553AFA">
        <w:rPr>
          <w:rFonts w:ascii="Times New Roman" w:eastAsia="Times New Roman" w:hAnsi="Times New Roman" w:cs="Times New Roman"/>
        </w:rPr>
        <w:t>. Another</w:t>
      </w:r>
      <w:r w:rsidR="001B655F" w:rsidRPr="002F4C2C">
        <w:rPr>
          <w:rFonts w:ascii="Times New Roman" w:eastAsia="Times New Roman" w:hAnsi="Times New Roman" w:cs="Times New Roman"/>
        </w:rPr>
        <w:t xml:space="preserve"> c</w:t>
      </w:r>
      <w:r w:rsidR="001C6311" w:rsidRPr="002F4C2C">
        <w:rPr>
          <w:rFonts w:ascii="Times New Roman" w:eastAsia="Times New Roman" w:hAnsi="Times New Roman" w:cs="Times New Roman"/>
        </w:rPr>
        <w:t xml:space="preserve">hallenge we faced during this increment was </w:t>
      </w:r>
      <w:r w:rsidR="00221B89" w:rsidRPr="002F4C2C">
        <w:rPr>
          <w:rFonts w:ascii="Times New Roman" w:eastAsia="Times New Roman" w:hAnsi="Times New Roman" w:cs="Times New Roman"/>
        </w:rPr>
        <w:t xml:space="preserve">continuing to learn and understand </w:t>
      </w:r>
      <w:r w:rsidR="008A542F" w:rsidRPr="002F4C2C">
        <w:rPr>
          <w:rFonts w:ascii="Times New Roman" w:eastAsia="Times New Roman" w:hAnsi="Times New Roman" w:cs="Times New Roman"/>
        </w:rPr>
        <w:t xml:space="preserve">the </w:t>
      </w:r>
      <w:r w:rsidR="004F3C90" w:rsidRPr="002F4C2C">
        <w:rPr>
          <w:rFonts w:ascii="Times New Roman" w:eastAsia="Times New Roman" w:hAnsi="Times New Roman" w:cs="Times New Roman"/>
        </w:rPr>
        <w:t>Java</w:t>
      </w:r>
      <w:r w:rsidR="00F838BE" w:rsidRPr="002F4C2C">
        <w:rPr>
          <w:rFonts w:ascii="Times New Roman" w:eastAsia="Times New Roman" w:hAnsi="Times New Roman" w:cs="Times New Roman"/>
        </w:rPr>
        <w:t>Sc</w:t>
      </w:r>
      <w:r w:rsidR="004F3C90" w:rsidRPr="002F4C2C">
        <w:rPr>
          <w:rFonts w:ascii="Times New Roman" w:eastAsia="Times New Roman" w:hAnsi="Times New Roman" w:cs="Times New Roman"/>
        </w:rPr>
        <w:t xml:space="preserve">ript used to code our webapp. With </w:t>
      </w:r>
      <w:r w:rsidR="00187198" w:rsidRPr="002F4C2C">
        <w:rPr>
          <w:rFonts w:ascii="Times New Roman" w:eastAsia="Times New Roman" w:hAnsi="Times New Roman" w:cs="Times New Roman"/>
        </w:rPr>
        <w:t>everyone in our group aside from Mich</w:t>
      </w:r>
      <w:r w:rsidR="79214A31" w:rsidRPr="002F4C2C">
        <w:rPr>
          <w:rFonts w:ascii="Times New Roman" w:eastAsia="Times New Roman" w:hAnsi="Times New Roman" w:cs="Times New Roman"/>
        </w:rPr>
        <w:t>ae</w:t>
      </w:r>
      <w:r w:rsidR="00187198" w:rsidRPr="002F4C2C">
        <w:rPr>
          <w:rFonts w:ascii="Times New Roman" w:eastAsia="Times New Roman" w:hAnsi="Times New Roman" w:cs="Times New Roman"/>
        </w:rPr>
        <w:t xml:space="preserve">l </w:t>
      </w:r>
      <w:r w:rsidR="006C2ACE" w:rsidRPr="002F4C2C">
        <w:rPr>
          <w:rFonts w:ascii="Times New Roman" w:eastAsia="Times New Roman" w:hAnsi="Times New Roman" w:cs="Times New Roman"/>
        </w:rPr>
        <w:t xml:space="preserve">unfamiliar with </w:t>
      </w:r>
      <w:r w:rsidR="00F838BE" w:rsidRPr="002F4C2C">
        <w:rPr>
          <w:rFonts w:ascii="Times New Roman" w:eastAsia="Times New Roman" w:hAnsi="Times New Roman" w:cs="Times New Roman"/>
        </w:rPr>
        <w:t>JavaScript</w:t>
      </w:r>
      <w:r w:rsidR="00105429">
        <w:rPr>
          <w:rFonts w:ascii="Times New Roman" w:eastAsia="Times New Roman" w:hAnsi="Times New Roman" w:cs="Times New Roman"/>
        </w:rPr>
        <w:t>,</w:t>
      </w:r>
      <w:r w:rsidR="006C2ACE" w:rsidRPr="002F4C2C">
        <w:rPr>
          <w:rFonts w:ascii="Times New Roman" w:eastAsia="Times New Roman" w:hAnsi="Times New Roman" w:cs="Times New Roman"/>
        </w:rPr>
        <w:t xml:space="preserve"> we all have committed</w:t>
      </w:r>
      <w:r w:rsidR="00801C58" w:rsidRPr="002F4C2C">
        <w:rPr>
          <w:rFonts w:ascii="Times New Roman" w:eastAsia="Times New Roman" w:hAnsi="Times New Roman" w:cs="Times New Roman"/>
        </w:rPr>
        <w:t xml:space="preserve"> </w:t>
      </w:r>
      <w:r w:rsidR="00604A9B" w:rsidRPr="002F4C2C">
        <w:rPr>
          <w:rFonts w:ascii="Times New Roman" w:eastAsia="Times New Roman" w:hAnsi="Times New Roman" w:cs="Times New Roman"/>
        </w:rPr>
        <w:t>to watching a JavaScript video to bolster our knowledge on the subject.</w:t>
      </w:r>
      <w:r w:rsidR="005829C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However, since HTML</w:t>
      </w:r>
      <w:r w:rsidR="00553AFA" w:rsidRPr="00553AFA">
        <w:rPr>
          <w:rFonts w:ascii="Times New Roman" w:eastAsia="Times New Roman" w:hAnsi="Times New Roman" w:cs="Times New Roman"/>
        </w:rPr>
        <w:t xml:space="preserve"> and CSS are markup languages, they are relatively easy to learn.</w:t>
      </w:r>
    </w:p>
    <w:p w14:paraId="1BEB299D" w14:textId="1003A0F0" w:rsidR="003A221E" w:rsidRPr="00F57B14" w:rsidRDefault="3BCFC26F" w:rsidP="00F57B14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2F4C2C">
        <w:rPr>
          <w:rFonts w:ascii="Times New Roman" w:eastAsia="Times New Roman" w:hAnsi="Times New Roman" w:cs="Times New Roman"/>
        </w:rPr>
        <w:t xml:space="preserve">Learning how to use </w:t>
      </w:r>
      <w:r w:rsidR="00070F24" w:rsidRPr="002F4C2C">
        <w:rPr>
          <w:rFonts w:ascii="Times New Roman" w:eastAsia="Times New Roman" w:hAnsi="Times New Roman" w:cs="Times New Roman"/>
        </w:rPr>
        <w:t xml:space="preserve">GitHub </w:t>
      </w:r>
      <w:r w:rsidRPr="002F4C2C">
        <w:rPr>
          <w:rFonts w:ascii="Times New Roman" w:eastAsia="Times New Roman" w:hAnsi="Times New Roman" w:cs="Times New Roman"/>
        </w:rPr>
        <w:t xml:space="preserve">with VS code to </w:t>
      </w:r>
      <w:r w:rsidR="7927CFE8" w:rsidRPr="002F4C2C">
        <w:rPr>
          <w:rFonts w:ascii="Times New Roman" w:eastAsia="Times New Roman" w:hAnsi="Times New Roman" w:cs="Times New Roman"/>
        </w:rPr>
        <w:t>push</w:t>
      </w:r>
      <w:r w:rsidRPr="002F4C2C">
        <w:rPr>
          <w:rFonts w:ascii="Times New Roman" w:eastAsia="Times New Roman" w:hAnsi="Times New Roman" w:cs="Times New Roman"/>
        </w:rPr>
        <w:t xml:space="preserve"> and </w:t>
      </w:r>
      <w:r w:rsidR="7927CFE8" w:rsidRPr="002F4C2C">
        <w:rPr>
          <w:rFonts w:ascii="Times New Roman" w:eastAsia="Times New Roman" w:hAnsi="Times New Roman" w:cs="Times New Roman"/>
        </w:rPr>
        <w:t xml:space="preserve">pull </w:t>
      </w:r>
      <w:r w:rsidR="005829CB" w:rsidRPr="002F4C2C">
        <w:rPr>
          <w:rFonts w:ascii="Times New Roman" w:eastAsia="Times New Roman" w:hAnsi="Times New Roman" w:cs="Times New Roman"/>
        </w:rPr>
        <w:t>changes and</w:t>
      </w:r>
      <w:r w:rsidR="00067EB2" w:rsidRPr="002F4C2C">
        <w:rPr>
          <w:rFonts w:ascii="Times New Roman" w:eastAsia="Times New Roman" w:hAnsi="Times New Roman" w:cs="Times New Roman"/>
        </w:rPr>
        <w:t xml:space="preserve"> using the issue tracker has been challenging as well. </w:t>
      </w:r>
      <w:r w:rsidR="005829CB">
        <w:rPr>
          <w:rFonts w:ascii="Times New Roman" w:eastAsia="Times New Roman" w:hAnsi="Times New Roman" w:cs="Times New Roman"/>
        </w:rPr>
        <w:t>We have been u</w:t>
      </w:r>
      <w:r w:rsidR="005829CB" w:rsidRPr="121CDDDD">
        <w:rPr>
          <w:rFonts w:ascii="Times New Roman" w:eastAsia="Times New Roman" w:hAnsi="Times New Roman" w:cs="Times New Roman"/>
        </w:rPr>
        <w:t>tilizing</w:t>
      </w:r>
      <w:r w:rsidR="005829CB">
        <w:rPr>
          <w:rFonts w:ascii="Times New Roman" w:eastAsia="Times New Roman" w:hAnsi="Times New Roman" w:cs="Times New Roman"/>
        </w:rPr>
        <w:t xml:space="preserve"> free</w:t>
      </w:r>
      <w:r w:rsidR="005829CB" w:rsidRPr="121CDDDD">
        <w:rPr>
          <w:rFonts w:ascii="Times New Roman" w:eastAsia="Times New Roman" w:hAnsi="Times New Roman" w:cs="Times New Roman"/>
        </w:rPr>
        <w:t xml:space="preserve"> APIs as best we can</w:t>
      </w:r>
      <w:r w:rsidR="005829CB">
        <w:rPr>
          <w:rFonts w:ascii="Times New Roman" w:eastAsia="Times New Roman" w:hAnsi="Times New Roman" w:cs="Times New Roman"/>
        </w:rPr>
        <w:t>; but</w:t>
      </w:r>
      <w:r w:rsidR="005829CB" w:rsidRPr="121CDDDD">
        <w:rPr>
          <w:rFonts w:ascii="Times New Roman" w:eastAsia="Times New Roman" w:hAnsi="Times New Roman" w:cs="Times New Roman"/>
        </w:rPr>
        <w:t xml:space="preserve"> </w:t>
      </w:r>
      <w:r w:rsidR="005829CB">
        <w:rPr>
          <w:rFonts w:ascii="Times New Roman" w:eastAsia="Times New Roman" w:hAnsi="Times New Roman" w:cs="Times New Roman"/>
        </w:rPr>
        <w:t>u</w:t>
      </w:r>
      <w:r w:rsidR="005829CB" w:rsidRPr="121CDDDD">
        <w:rPr>
          <w:rFonts w:ascii="Times New Roman" w:eastAsia="Times New Roman" w:hAnsi="Times New Roman" w:cs="Times New Roman"/>
        </w:rPr>
        <w:t>nfortunately</w:t>
      </w:r>
      <w:r w:rsidR="005829CB">
        <w:rPr>
          <w:rFonts w:ascii="Times New Roman" w:eastAsia="Times New Roman" w:hAnsi="Times New Roman" w:cs="Times New Roman"/>
        </w:rPr>
        <w:t xml:space="preserve">, </w:t>
      </w:r>
      <w:r w:rsidR="005829CB" w:rsidRPr="121CDDDD">
        <w:rPr>
          <w:rFonts w:ascii="Times New Roman" w:eastAsia="Times New Roman" w:hAnsi="Times New Roman" w:cs="Times New Roman"/>
        </w:rPr>
        <w:t xml:space="preserve">a lot of </w:t>
      </w:r>
      <w:r w:rsidR="00F57B14">
        <w:rPr>
          <w:rFonts w:ascii="Times New Roman" w:eastAsia="Times New Roman" w:hAnsi="Times New Roman" w:cs="Times New Roman"/>
        </w:rPr>
        <w:t>APIs</w:t>
      </w:r>
      <w:r w:rsidR="005829CB" w:rsidRPr="121CDDDD">
        <w:rPr>
          <w:rFonts w:ascii="Times New Roman" w:eastAsia="Times New Roman" w:hAnsi="Times New Roman" w:cs="Times New Roman"/>
        </w:rPr>
        <w:t xml:space="preserve"> we might need cost money or have a limit on the requests per month.</w:t>
      </w:r>
    </w:p>
    <w:p w14:paraId="0161BF71" w14:textId="6E03C59A" w:rsidR="0043684A" w:rsidRPr="002F4C2C" w:rsidRDefault="00F57B14" w:rsidP="6020218B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Lastly, i</w:t>
      </w:r>
      <w:r w:rsidR="0043684A" w:rsidRPr="002F4C2C">
        <w:rPr>
          <w:rFonts w:ascii="Times New Roman" w:eastAsia="Times New Roman" w:hAnsi="Times New Roman" w:cs="Times New Roman"/>
        </w:rPr>
        <w:t>n our initial planning of the project, we considered allowing the user to create an acc</w:t>
      </w:r>
      <w:r w:rsidR="00D7016E" w:rsidRPr="002F4C2C">
        <w:rPr>
          <w:rFonts w:ascii="Times New Roman" w:eastAsia="Times New Roman" w:hAnsi="Times New Roman" w:cs="Times New Roman"/>
        </w:rPr>
        <w:t>ount</w:t>
      </w:r>
      <w:r w:rsidR="00FC426E" w:rsidRPr="002F4C2C">
        <w:rPr>
          <w:rFonts w:ascii="Times New Roman" w:eastAsia="Times New Roman" w:hAnsi="Times New Roman" w:cs="Times New Roman"/>
        </w:rPr>
        <w:t xml:space="preserve"> and to</w:t>
      </w:r>
      <w:r w:rsidR="001C025F" w:rsidRPr="002F4C2C">
        <w:rPr>
          <w:rFonts w:ascii="Times New Roman" w:eastAsia="Times New Roman" w:hAnsi="Times New Roman" w:cs="Times New Roman"/>
        </w:rPr>
        <w:t xml:space="preserve"> let them input their own sales</w:t>
      </w:r>
      <w:r w:rsidR="005C3732" w:rsidRPr="002F4C2C">
        <w:rPr>
          <w:rFonts w:ascii="Times New Roman" w:eastAsia="Times New Roman" w:hAnsi="Times New Roman" w:cs="Times New Roman"/>
        </w:rPr>
        <w:t xml:space="preserve"> or reviews</w:t>
      </w:r>
      <w:r w:rsidR="00F0553A" w:rsidRPr="002F4C2C">
        <w:rPr>
          <w:rFonts w:ascii="Times New Roman" w:eastAsia="Times New Roman" w:hAnsi="Times New Roman" w:cs="Times New Roman"/>
        </w:rPr>
        <w:t xml:space="preserve">. However, </w:t>
      </w:r>
      <w:r w:rsidR="00C00735" w:rsidRPr="002F4C2C">
        <w:rPr>
          <w:rFonts w:ascii="Times New Roman" w:eastAsia="Times New Roman" w:hAnsi="Times New Roman" w:cs="Times New Roman"/>
        </w:rPr>
        <w:t>we decided that these features may be too complex</w:t>
      </w:r>
      <w:r w:rsidR="005C3732" w:rsidRPr="002F4C2C">
        <w:rPr>
          <w:rFonts w:ascii="Times New Roman" w:eastAsia="Times New Roman" w:hAnsi="Times New Roman" w:cs="Times New Roman"/>
        </w:rPr>
        <w:t>,</w:t>
      </w:r>
      <w:r w:rsidR="00C00735" w:rsidRPr="002F4C2C">
        <w:rPr>
          <w:rFonts w:ascii="Times New Roman" w:eastAsia="Times New Roman" w:hAnsi="Times New Roman" w:cs="Times New Roman"/>
        </w:rPr>
        <w:t xml:space="preserve"> </w:t>
      </w:r>
      <w:r w:rsidR="00EC1D25" w:rsidRPr="002F4C2C">
        <w:rPr>
          <w:rFonts w:ascii="Times New Roman" w:eastAsia="Times New Roman" w:hAnsi="Times New Roman" w:cs="Times New Roman"/>
        </w:rPr>
        <w:t xml:space="preserve">and </w:t>
      </w:r>
      <w:r w:rsidR="009D6C90" w:rsidRPr="002F4C2C">
        <w:rPr>
          <w:rFonts w:ascii="Times New Roman" w:eastAsia="Times New Roman" w:hAnsi="Times New Roman" w:cs="Times New Roman"/>
        </w:rPr>
        <w:t xml:space="preserve">we will only build these features if we have extra time. </w:t>
      </w:r>
    </w:p>
    <w:p w14:paraId="73455D72" w14:textId="457C5130" w:rsidR="08EE4D03" w:rsidRDefault="08EE4D03" w:rsidP="08EE4D0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69E6A636" w14:textId="3477A82C" w:rsidR="002115E0" w:rsidRPr="009F07D3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53D5C9B6" w14:textId="558E71AA" w:rsidR="009F07D3" w:rsidRPr="00354957" w:rsidRDefault="009F07D3" w:rsidP="009F07D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Nicole – Parts of questions </w:t>
      </w:r>
      <w:r w:rsidR="00891357"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>4</w:t>
      </w:r>
      <w:r w:rsidR="000D6DEA"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>,</w:t>
      </w:r>
      <w:r w:rsidR="00891357"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and </w:t>
      </w:r>
      <w:r w:rsidR="00141A05"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>6. The entirety of</w:t>
      </w:r>
      <w:r w:rsidR="00446011"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  <w:r w:rsidR="00141A05"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>question</w:t>
      </w:r>
      <w:r w:rsidR="00A84C75" w:rsidRPr="00354957">
        <w:rPr>
          <w:rFonts w:ascii="Times New Roman" w:eastAsia="Times New Roman" w:hAnsi="Times New Roman" w:cs="Times New Roman"/>
          <w:bCs/>
          <w:iCs/>
          <w:color w:val="000000" w:themeColor="text1"/>
        </w:rPr>
        <w:t>s 2,3, and 7.</w:t>
      </w:r>
    </w:p>
    <w:p w14:paraId="5F47CD96" w14:textId="6F60F2BC" w:rsidR="0AA163F4" w:rsidRPr="001349F2" w:rsidRDefault="00FE1123" w:rsidP="00FE1123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 w:rsidRPr="001349F2">
        <w:rPr>
          <w:rFonts w:ascii="Times New Roman" w:hAnsi="Times New Roman" w:cs="Times New Roman"/>
        </w:rPr>
        <w:t>James – Parts of question</w:t>
      </w:r>
      <w:r w:rsidR="00C1096F" w:rsidRPr="001349F2">
        <w:rPr>
          <w:rFonts w:ascii="Times New Roman" w:hAnsi="Times New Roman" w:cs="Times New Roman"/>
        </w:rPr>
        <w:t>s 1</w:t>
      </w:r>
      <w:r w:rsidR="00D360E0" w:rsidRPr="001349F2">
        <w:rPr>
          <w:rFonts w:ascii="Times New Roman" w:hAnsi="Times New Roman" w:cs="Times New Roman"/>
        </w:rPr>
        <w:t xml:space="preserve"> and </w:t>
      </w:r>
      <w:r w:rsidR="00C1096F" w:rsidRPr="001349F2">
        <w:rPr>
          <w:rFonts w:ascii="Times New Roman" w:hAnsi="Times New Roman" w:cs="Times New Roman"/>
        </w:rPr>
        <w:t xml:space="preserve">4. </w:t>
      </w:r>
    </w:p>
    <w:p w14:paraId="61865F78" w14:textId="1BA11DEA" w:rsidR="6F40ECA4" w:rsidRDefault="6F40ECA4" w:rsidP="4EB0EBDE">
      <w:pPr>
        <w:spacing w:before="120" w:after="120" w:line="240" w:lineRule="auto"/>
        <w:ind w:left="720"/>
        <w:rPr>
          <w:rFonts w:ascii="Times New Roman" w:hAnsi="Times New Roman" w:cs="Times New Roman"/>
          <w:color w:val="ED7D31" w:themeColor="accent2"/>
        </w:rPr>
      </w:pPr>
      <w:r w:rsidRPr="3076F1FB">
        <w:rPr>
          <w:rFonts w:ascii="Times New Roman" w:hAnsi="Times New Roman" w:cs="Times New Roman"/>
        </w:rPr>
        <w:t xml:space="preserve">Tanner – Parts of </w:t>
      </w:r>
      <w:r w:rsidR="1E6B76DF" w:rsidRPr="3076F1FB">
        <w:rPr>
          <w:rFonts w:ascii="Times New Roman" w:hAnsi="Times New Roman" w:cs="Times New Roman"/>
        </w:rPr>
        <w:t xml:space="preserve">question 4, 5d and e, and question 1 </w:t>
      </w:r>
    </w:p>
    <w:p w14:paraId="4E028519" w14:textId="5B7036E3" w:rsidR="006C2103" w:rsidRPr="006C2103" w:rsidRDefault="006C2103" w:rsidP="4EB0EBDE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6C2103">
        <w:rPr>
          <w:rFonts w:ascii="Times New Roman" w:hAnsi="Times New Roman" w:cs="Times New Roman"/>
        </w:rPr>
        <w:lastRenderedPageBreak/>
        <w:t xml:space="preserve">Tyler </w:t>
      </w:r>
      <w:r w:rsidR="00C50920">
        <w:rPr>
          <w:rFonts w:ascii="Times New Roman" w:hAnsi="Times New Roman" w:cs="Times New Roman"/>
        </w:rPr>
        <w:t>–</w:t>
      </w:r>
      <w:r w:rsidRPr="006C2103">
        <w:rPr>
          <w:rFonts w:ascii="Times New Roman" w:hAnsi="Times New Roman" w:cs="Times New Roman"/>
        </w:rPr>
        <w:t xml:space="preserve"> </w:t>
      </w:r>
      <w:r w:rsidR="00C50920">
        <w:rPr>
          <w:rFonts w:ascii="Times New Roman" w:hAnsi="Times New Roman" w:cs="Times New Roman"/>
        </w:rPr>
        <w:t>Parts of 1</w:t>
      </w:r>
      <w:r w:rsidR="004403BC">
        <w:rPr>
          <w:rFonts w:ascii="Times New Roman" w:hAnsi="Times New Roman" w:cs="Times New Roman"/>
        </w:rPr>
        <w:t xml:space="preserve"> and 4</w:t>
      </w:r>
    </w:p>
    <w:p w14:paraId="2C412685" w14:textId="457E26FE" w:rsidR="5FFBD5D4" w:rsidRDefault="4443A0E5" w:rsidP="5FFBD5D4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121CDDDD">
        <w:rPr>
          <w:rFonts w:ascii="Times New Roman" w:hAnsi="Times New Roman" w:cs="Times New Roman"/>
        </w:rPr>
        <w:t>Michael</w:t>
      </w:r>
      <w:r w:rsidR="6007BDFA" w:rsidRPr="121CDDDD">
        <w:rPr>
          <w:rFonts w:ascii="Times New Roman" w:hAnsi="Times New Roman" w:cs="Times New Roman"/>
        </w:rPr>
        <w:t xml:space="preserve"> – Part 4, 5d, 5e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31E0A5EE" w14:textId="436173BD" w:rsidR="5987B0E1" w:rsidRPr="00593BC9" w:rsidRDefault="00E5408C" w:rsidP="37B4676B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593BC9">
        <w:rPr>
          <w:rFonts w:ascii="Times New Roman" w:eastAsia="Times New Roman" w:hAnsi="Times New Roman" w:cs="Times New Roman"/>
          <w:color w:val="000000" w:themeColor="text1"/>
        </w:rPr>
        <w:t xml:space="preserve">Nicole – </w:t>
      </w:r>
      <w:r w:rsidR="00D35B21" w:rsidRPr="00593BC9">
        <w:rPr>
          <w:rFonts w:ascii="Times New Roman" w:eastAsia="Times New Roman" w:hAnsi="Times New Roman" w:cs="Times New Roman"/>
          <w:color w:val="000000" w:themeColor="text1"/>
        </w:rPr>
        <w:t xml:space="preserve">Parts of questions </w:t>
      </w:r>
      <w:r w:rsidR="00446011" w:rsidRPr="00593BC9">
        <w:rPr>
          <w:rFonts w:ascii="Times New Roman" w:eastAsia="Times New Roman" w:hAnsi="Times New Roman" w:cs="Times New Roman"/>
          <w:color w:val="000000" w:themeColor="text1"/>
        </w:rPr>
        <w:t>2,</w:t>
      </w:r>
      <w:r w:rsidR="00354957" w:rsidRPr="00593BC9">
        <w:rPr>
          <w:rFonts w:ascii="Times New Roman" w:eastAsia="Times New Roman" w:hAnsi="Times New Roman" w:cs="Times New Roman"/>
          <w:color w:val="000000" w:themeColor="text1"/>
        </w:rPr>
        <w:t>3</w:t>
      </w:r>
      <w:r w:rsidR="00446011" w:rsidRPr="00593BC9">
        <w:rPr>
          <w:rFonts w:ascii="Times New Roman" w:eastAsia="Times New Roman" w:hAnsi="Times New Roman" w:cs="Times New Roman"/>
          <w:color w:val="000000" w:themeColor="text1"/>
        </w:rPr>
        <w:t xml:space="preserve">,6, and 7. The entirety of </w:t>
      </w:r>
      <w:r w:rsidR="003960CD" w:rsidRPr="00593BC9">
        <w:rPr>
          <w:rFonts w:ascii="Times New Roman" w:eastAsia="Times New Roman" w:hAnsi="Times New Roman" w:cs="Times New Roman"/>
          <w:color w:val="000000" w:themeColor="text1"/>
        </w:rPr>
        <w:t xml:space="preserve">question 1 </w:t>
      </w:r>
      <w:r w:rsidR="009965F5" w:rsidRPr="00593BC9">
        <w:rPr>
          <w:rFonts w:ascii="Times New Roman" w:eastAsia="Times New Roman" w:hAnsi="Times New Roman" w:cs="Times New Roman"/>
          <w:color w:val="000000" w:themeColor="text1"/>
        </w:rPr>
        <w:t>–</w:t>
      </w:r>
      <w:r w:rsidR="003960CD" w:rsidRPr="00593BC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965F5" w:rsidRPr="00593BC9">
        <w:rPr>
          <w:rFonts w:ascii="Times New Roman" w:eastAsia="Times New Roman" w:hAnsi="Times New Roman" w:cs="Times New Roman"/>
          <w:color w:val="000000" w:themeColor="text1"/>
        </w:rPr>
        <w:t xml:space="preserve">overview of the project. </w:t>
      </w:r>
    </w:p>
    <w:p w14:paraId="65BB0BB9" w14:textId="653F7229" w:rsidR="00E5408C" w:rsidRPr="001349F2" w:rsidRDefault="00F107A2" w:rsidP="00F107A2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1349F2">
        <w:rPr>
          <w:rFonts w:ascii="Times New Roman" w:hAnsi="Times New Roman" w:cs="Times New Roman"/>
        </w:rPr>
        <w:t xml:space="preserve">James – </w:t>
      </w:r>
      <w:r w:rsidR="009177F8" w:rsidRPr="001349F2">
        <w:rPr>
          <w:rFonts w:ascii="Times New Roman" w:hAnsi="Times New Roman" w:cs="Times New Roman"/>
        </w:rPr>
        <w:t xml:space="preserve">Part of question 2 </w:t>
      </w:r>
      <w:r w:rsidR="0022166C" w:rsidRPr="001349F2">
        <w:rPr>
          <w:rFonts w:ascii="Times New Roman" w:hAnsi="Times New Roman" w:cs="Times New Roman"/>
        </w:rPr>
        <w:t>the requirements.</w:t>
      </w:r>
    </w:p>
    <w:p w14:paraId="6B80FA9E" w14:textId="2929AB65" w:rsidR="00211E01" w:rsidRPr="00211E01" w:rsidRDefault="00211E01" w:rsidP="00F107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</w:rPr>
      </w:pPr>
      <w:r w:rsidRPr="00211E01">
        <w:rPr>
          <w:rFonts w:ascii="Times New Roman" w:hAnsi="Times New Roman" w:cs="Times New Roman"/>
        </w:rPr>
        <w:t>Tyler – Contributed ideas</w:t>
      </w:r>
    </w:p>
    <w:p w14:paraId="71B62CC1" w14:textId="3FAADE6C" w:rsidR="57A150EF" w:rsidRDefault="2090F158" w:rsidP="57A150EF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3076F1FB">
        <w:rPr>
          <w:rFonts w:ascii="Times New Roman" w:hAnsi="Times New Roman" w:cs="Times New Roman"/>
        </w:rPr>
        <w:t xml:space="preserve">Tanner – Part of question 2 </w:t>
      </w:r>
    </w:p>
    <w:p w14:paraId="2BFDC00E" w14:textId="717C024E" w:rsidR="22BCE816" w:rsidRDefault="22BCE816" w:rsidP="121CDDDD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121CDDDD">
        <w:rPr>
          <w:rFonts w:ascii="Times New Roman" w:hAnsi="Times New Roman" w:cs="Times New Roman"/>
        </w:rPr>
        <w:t>Michael</w:t>
      </w:r>
      <w:r w:rsidR="08024CEA" w:rsidRPr="121CDDDD">
        <w:rPr>
          <w:rFonts w:ascii="Times New Roman" w:hAnsi="Times New Roman" w:cs="Times New Roman"/>
        </w:rPr>
        <w:t xml:space="preserve"> – </w:t>
      </w:r>
      <w:r w:rsidR="4F468F48" w:rsidRPr="121CDDDD">
        <w:rPr>
          <w:rFonts w:ascii="Times New Roman" w:hAnsi="Times New Roman" w:cs="Times New Roman"/>
        </w:rPr>
        <w:t>N/A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58DCAE4" w14:textId="39C66FB1" w:rsidR="00BF0CDF" w:rsidRPr="00BD48EC" w:rsidRDefault="00BF0CDF" w:rsidP="00BF0CDF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D48EC">
        <w:rPr>
          <w:rFonts w:ascii="Times New Roman" w:eastAsia="Times New Roman" w:hAnsi="Times New Roman" w:cs="Times New Roman"/>
          <w:bCs/>
          <w:iCs/>
          <w:color w:val="000000" w:themeColor="text1"/>
        </w:rPr>
        <w:t>Nicole – Part of question</w:t>
      </w:r>
      <w:r w:rsidR="003E29CA" w:rsidRPr="00BD48EC">
        <w:rPr>
          <w:rFonts w:ascii="Times New Roman" w:eastAsia="Times New Roman" w:hAnsi="Times New Roman" w:cs="Times New Roman"/>
          <w:bCs/>
          <w:iCs/>
          <w:color w:val="000000" w:themeColor="text1"/>
        </w:rPr>
        <w:t>s 1 and</w:t>
      </w:r>
      <w:r w:rsidRPr="00BD48EC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2</w:t>
      </w:r>
      <w:r w:rsidR="00BD48EC" w:rsidRPr="00BD48EC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. </w:t>
      </w:r>
    </w:p>
    <w:p w14:paraId="1FE1B32C" w14:textId="15B53463" w:rsidR="00D418C9" w:rsidRPr="001349F2" w:rsidRDefault="00D418C9" w:rsidP="00D418C9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1349F2">
        <w:rPr>
          <w:rFonts w:ascii="Times New Roman" w:hAnsi="Times New Roman" w:cs="Times New Roman"/>
        </w:rPr>
        <w:t>James – N/A</w:t>
      </w:r>
    </w:p>
    <w:p w14:paraId="5DBFE83F" w14:textId="3050FAD0" w:rsidR="008F3EE8" w:rsidRPr="008F3EE8" w:rsidRDefault="008F3EE8" w:rsidP="00D418C9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iCs/>
        </w:rPr>
      </w:pPr>
      <w:r w:rsidRPr="008F3EE8">
        <w:rPr>
          <w:rFonts w:ascii="Times New Roman" w:hAnsi="Times New Roman" w:cs="Times New Roman"/>
        </w:rPr>
        <w:t>Tyler – N/A</w:t>
      </w:r>
    </w:p>
    <w:p w14:paraId="2CA418BC" w14:textId="0F5ADA9F" w:rsidR="400B482B" w:rsidRDefault="75D0C6E3" w:rsidP="003069CC">
      <w:pPr>
        <w:spacing w:before="120" w:after="120" w:line="240" w:lineRule="auto"/>
        <w:ind w:firstLine="720"/>
        <w:rPr>
          <w:rFonts w:ascii="Times New Roman" w:hAnsi="Times New Roman" w:cs="Times New Roman"/>
        </w:rPr>
      </w:pPr>
      <w:r w:rsidRPr="57A150EF">
        <w:rPr>
          <w:rFonts w:ascii="Times New Roman" w:hAnsi="Times New Roman" w:cs="Times New Roman"/>
        </w:rPr>
        <w:t>Tanner – question 3</w:t>
      </w:r>
    </w:p>
    <w:p w14:paraId="737931A3" w14:textId="2A575552" w:rsidR="791A14D2" w:rsidRDefault="791A14D2" w:rsidP="121CDDDD">
      <w:pPr>
        <w:spacing w:before="120" w:after="120" w:line="240" w:lineRule="auto"/>
        <w:ind w:firstLine="720"/>
        <w:rPr>
          <w:rFonts w:ascii="Times New Roman" w:hAnsi="Times New Roman" w:cs="Times New Roman"/>
        </w:rPr>
      </w:pPr>
      <w:r w:rsidRPr="121CDDDD">
        <w:rPr>
          <w:rFonts w:ascii="Times New Roman" w:hAnsi="Times New Roman" w:cs="Times New Roman"/>
        </w:rPr>
        <w:t>Michael</w:t>
      </w:r>
      <w:r w:rsidR="30861F88" w:rsidRPr="121CDDDD">
        <w:rPr>
          <w:rFonts w:ascii="Times New Roman" w:hAnsi="Times New Roman" w:cs="Times New Roman"/>
        </w:rPr>
        <w:t xml:space="preserve"> – Part of questions 1 and 2.</w:t>
      </w:r>
    </w:p>
    <w:p w14:paraId="14DDB670" w14:textId="77777777" w:rsidR="00AB6160" w:rsidRPr="00AB6160" w:rsidRDefault="002115E0" w:rsidP="006706C0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AB6160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AB6160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AB6160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753C7DF9" w14:textId="7667E98D" w:rsidR="00C83CDC" w:rsidRPr="00AB6160" w:rsidRDefault="00B717E3" w:rsidP="007425DA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AB6160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Nicole </w:t>
      </w:r>
      <w:r w:rsidR="00EE1A41" w:rsidRPr="00AB6160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- </w:t>
      </w:r>
      <w:r w:rsidR="00A7021B" w:rsidRPr="00AB6160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coded the mission page </w:t>
      </w:r>
      <w:proofErr w:type="gramStart"/>
      <w:r w:rsidR="00A7021B" w:rsidRPr="00AB6160">
        <w:rPr>
          <w:rFonts w:ascii="Times New Roman" w:eastAsia="Times New Roman" w:hAnsi="Times New Roman" w:cs="Times New Roman"/>
          <w:bCs/>
          <w:iCs/>
          <w:color w:val="000000" w:themeColor="text1"/>
        </w:rPr>
        <w:t>in</w:t>
      </w:r>
      <w:proofErr w:type="gramEnd"/>
      <w:r w:rsidR="00A7021B" w:rsidRPr="00AB6160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the front end.</w:t>
      </w:r>
      <w:r w:rsidR="00BE3813" w:rsidRPr="00AB6160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</w:p>
    <w:p w14:paraId="3F308053" w14:textId="798AA313" w:rsidR="00BE3813" w:rsidRPr="003F3225" w:rsidRDefault="00BE3813" w:rsidP="00C83CD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Mission Page code: </w:t>
      </w:r>
    </w:p>
    <w:p w14:paraId="730340BB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import React from 'react'</w:t>
      </w:r>
    </w:p>
    <w:p w14:paraId="5ED7358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import styled from '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styled-components</w:t>
      </w:r>
      <w:proofErr w:type="gram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'</w:t>
      </w:r>
    </w:p>
    <w:p w14:paraId="012C5B2D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</w:p>
    <w:p w14:paraId="1DB2818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const Container = 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styled.div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`</w:t>
      </w:r>
    </w:p>
    <w:p w14:paraId="641ECF29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display: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flex;</w:t>
      </w:r>
      <w:proofErr w:type="gramEnd"/>
    </w:p>
    <w:p w14:paraId="0CFE3E1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justify-content: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center;</w:t>
      </w:r>
      <w:proofErr w:type="gramEnd"/>
    </w:p>
    <w:p w14:paraId="109FA5A9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align-items: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center;</w:t>
      </w:r>
      <w:proofErr w:type="gramEnd"/>
    </w:p>
    <w:p w14:paraId="57A3009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height: calc(100vh - 100px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);</w:t>
      </w:r>
      <w:proofErr w:type="gramEnd"/>
    </w:p>
    <w:p w14:paraId="235968AF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position: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relative;</w:t>
      </w:r>
      <w:proofErr w:type="gramEnd"/>
    </w:p>
    <w:p w14:paraId="3811C948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top: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100px;</w:t>
      </w:r>
      <w:proofErr w:type="gramEnd"/>
    </w:p>
    <w:p w14:paraId="1D63A27B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width: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100%;</w:t>
      </w:r>
      <w:proofErr w:type="gramEnd"/>
    </w:p>
    <w:p w14:paraId="125CFB9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</w:p>
    <w:p w14:paraId="142B839B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`</w:t>
      </w:r>
    </w:p>
    <w:p w14:paraId="64647EF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const 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VerticalContainer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= 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styled.div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`</w:t>
      </w:r>
    </w:p>
    <w:p w14:paraId="7E66AEC6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display: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flex;</w:t>
      </w:r>
      <w:proofErr w:type="gramEnd"/>
    </w:p>
    <w:p w14:paraId="444BF038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flex-direction: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column;</w:t>
      </w:r>
      <w:proofErr w:type="gramEnd"/>
    </w:p>
    <w:p w14:paraId="304B6BC9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justify-content: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center;</w:t>
      </w:r>
      <w:proofErr w:type="gramEnd"/>
    </w:p>
    <w:p w14:paraId="5872D6E2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height: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800px;</w:t>
      </w:r>
      <w:proofErr w:type="gramEnd"/>
    </w:p>
    <w:p w14:paraId="48AA8646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width: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1200px;</w:t>
      </w:r>
      <w:proofErr w:type="gramEnd"/>
    </w:p>
    <w:p w14:paraId="50EE1407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margin-left: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100px;</w:t>
      </w:r>
      <w:proofErr w:type="gramEnd"/>
    </w:p>
    <w:p w14:paraId="58834043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</w:p>
    <w:p w14:paraId="3E451D83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.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textHolder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{</w:t>
      </w:r>
    </w:p>
    <w:p w14:paraId="7C89F5E4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width: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700px;</w:t>
      </w:r>
      <w:proofErr w:type="gramEnd"/>
    </w:p>
    <w:p w14:paraId="53AB1AB9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}</w:t>
      </w:r>
    </w:p>
    <w:p w14:paraId="662CFE73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</w:p>
    <w:p w14:paraId="63A6F8EA" w14:textId="54495787" w:rsidR="00BE3813" w:rsidRPr="007425DA" w:rsidRDefault="00BE3813" w:rsidP="007425DA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`</w:t>
      </w:r>
    </w:p>
    <w:p w14:paraId="17A822FE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const Header = styled.h1`</w:t>
      </w:r>
    </w:p>
    <w:p w14:paraId="28533906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lastRenderedPageBreak/>
        <w:t xml:space="preserve">    align-items: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left;</w:t>
      </w:r>
      <w:proofErr w:type="gramEnd"/>
    </w:p>
    <w:p w14:paraId="1BBF715A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font-size: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75px;</w:t>
      </w:r>
      <w:proofErr w:type="gramEnd"/>
    </w:p>
    <w:p w14:paraId="1A6C38D4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font-weight: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800;</w:t>
      </w:r>
      <w:proofErr w:type="gramEnd"/>
    </w:p>
    <w:p w14:paraId="44CCDA28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color: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var(--</w:t>
      </w:r>
      <w:proofErr w:type="gram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secondary-text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);</w:t>
      </w:r>
      <w:proofErr w:type="gramEnd"/>
    </w:p>
    <w:p w14:paraId="01DA12C4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font-family: Reddit Sans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Condensed;</w:t>
      </w:r>
      <w:proofErr w:type="gramEnd"/>
    </w:p>
    <w:p w14:paraId="260EA1B3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margin-left: 100px</w:t>
      </w:r>
    </w:p>
    <w:p w14:paraId="1A5E2839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`</w:t>
      </w:r>
    </w:p>
    <w:p w14:paraId="2939D52C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const 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SubText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= 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styled.p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`</w:t>
      </w:r>
    </w:p>
    <w:p w14:paraId="2AB3B0E2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font-size: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20px;</w:t>
      </w:r>
      <w:proofErr w:type="gramEnd"/>
    </w:p>
    <w:p w14:paraId="4A9594E9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font-weight: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500;</w:t>
      </w:r>
      <w:proofErr w:type="gramEnd"/>
    </w:p>
    <w:p w14:paraId="677E7B12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color: var(--text-color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);</w:t>
      </w:r>
      <w:proofErr w:type="gramEnd"/>
    </w:p>
    <w:p w14:paraId="7A4445DD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font-family: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Montserrat;</w:t>
      </w:r>
      <w:proofErr w:type="gramEnd"/>
    </w:p>
    <w:p w14:paraId="283937CE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line-height: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2;</w:t>
      </w:r>
      <w:proofErr w:type="gramEnd"/>
    </w:p>
    <w:p w14:paraId="361EB1E1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</w:p>
    <w:p w14:paraId="529AC89F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`</w:t>
      </w:r>
    </w:p>
    <w:p w14:paraId="170F6B55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const 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OurMission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= () =&gt; {</w:t>
      </w:r>
    </w:p>
    <w:p w14:paraId="4595611D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return (</w:t>
      </w:r>
    </w:p>
    <w:p w14:paraId="0EBB6915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&lt;Container&gt;</w:t>
      </w:r>
    </w:p>
    <w:p w14:paraId="46BB1269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  &lt;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VerticalContainer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&gt;</w:t>
      </w:r>
    </w:p>
    <w:p w14:paraId="11BE207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  &lt;div&gt;</w:t>
      </w:r>
    </w:p>
    <w:p w14:paraId="45EF1771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      &lt;Header&gt;Our Mission &lt;/Header&gt;</w:t>
      </w:r>
    </w:p>
    <w:p w14:paraId="00633115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      &lt;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SubText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&gt;</w:t>
      </w:r>
    </w:p>
    <w:p w14:paraId="785E9CBC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      At YUPP, our mission is to provide an easier way to </w:t>
      </w:r>
    </w:p>
    <w:p w14:paraId="60AFDBA5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      find the best deals near you. As college students, </w:t>
      </w:r>
    </w:p>
    <w:p w14:paraId="558A4133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     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we</w:t>
      </w:r>
      <w:proofErr w:type="gram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are very familiar with navigating a tight </w:t>
      </w:r>
    </w:p>
    <w:p w14:paraId="33F42FD3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      budget - whether you are in college, or just trying to save, </w:t>
      </w:r>
    </w:p>
    <w:p w14:paraId="39DB7384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          </w:t>
      </w:r>
      <w:proofErr w:type="gram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let</w:t>
      </w:r>
      <w:proofErr w:type="gram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YUPP do the work for you!</w:t>
      </w:r>
    </w:p>
    <w:p w14:paraId="32EB5BD5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      &lt;/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SubText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&gt;</w:t>
      </w:r>
    </w:p>
    <w:p w14:paraId="0A2EBBCB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    &lt;/div&gt;</w:t>
      </w:r>
    </w:p>
    <w:p w14:paraId="3DE7242D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    &lt;/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VerticalContainer</w:t>
      </w:r>
      <w:proofErr w:type="spellEnd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&gt;</w:t>
      </w:r>
    </w:p>
    <w:p w14:paraId="6763AC7C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  &lt;/Container&gt;</w:t>
      </w:r>
    </w:p>
    <w:p w14:paraId="75DCFE97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  )</w:t>
      </w:r>
    </w:p>
    <w:p w14:paraId="3A1FD620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}</w:t>
      </w:r>
    </w:p>
    <w:p w14:paraId="7266596C" w14:textId="77777777" w:rsidR="00BE3813" w:rsidRPr="003F3225" w:rsidRDefault="00BE3813" w:rsidP="00BE381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export default </w:t>
      </w:r>
      <w:proofErr w:type="spellStart"/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OurMission</w:t>
      </w:r>
      <w:proofErr w:type="spellEnd"/>
    </w:p>
    <w:p w14:paraId="2C87CC98" w14:textId="3C472CEF" w:rsidR="00BE3813" w:rsidRDefault="00F450A8" w:rsidP="00505B0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Nicole</w:t>
      </w:r>
      <w:r w:rsidR="00F13257"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also updated the path in </w:t>
      </w:r>
      <w:proofErr w:type="spellStart"/>
      <w:r w:rsidR="00F13257"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app.jsx</w:t>
      </w:r>
      <w:proofErr w:type="spellEnd"/>
      <w:r w:rsidR="00F13257"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  <w:r w:rsidRPr="003F3225">
        <w:rPr>
          <w:rFonts w:ascii="Times New Roman" w:eastAsia="Times New Roman" w:hAnsi="Times New Roman" w:cs="Times New Roman"/>
          <w:bCs/>
          <w:iCs/>
          <w:color w:val="000000" w:themeColor="text1"/>
        </w:rPr>
        <w:t>such that the navigation bar can take the user to the mission page</w:t>
      </w:r>
      <w:r w:rsidR="008B3EDB">
        <w:rPr>
          <w:rFonts w:ascii="Times New Roman" w:eastAsia="Times New Roman" w:hAnsi="Times New Roman" w:cs="Times New Roman"/>
          <w:bCs/>
          <w:iCs/>
          <w:color w:val="000000" w:themeColor="text1"/>
        </w:rPr>
        <w:t>:</w:t>
      </w:r>
    </w:p>
    <w:p w14:paraId="62EB4955" w14:textId="15FD08FC" w:rsidR="003E3A7A" w:rsidRPr="003E3A7A" w:rsidRDefault="003E3A7A" w:rsidP="003E3A7A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3E3A7A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import </w:t>
      </w:r>
      <w:proofErr w:type="spellStart"/>
      <w:r w:rsidRPr="003E3A7A">
        <w:rPr>
          <w:rFonts w:ascii="Times New Roman" w:eastAsia="Times New Roman" w:hAnsi="Times New Roman" w:cs="Times New Roman"/>
          <w:bCs/>
          <w:iCs/>
          <w:color w:val="000000" w:themeColor="text1"/>
        </w:rPr>
        <w:t>OurMission</w:t>
      </w:r>
      <w:proofErr w:type="spellEnd"/>
      <w:r w:rsidRPr="003E3A7A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from './pages/</w:t>
      </w:r>
      <w:proofErr w:type="spellStart"/>
      <w:r w:rsidRPr="003E3A7A">
        <w:rPr>
          <w:rFonts w:ascii="Times New Roman" w:eastAsia="Times New Roman" w:hAnsi="Times New Roman" w:cs="Times New Roman"/>
          <w:bCs/>
          <w:iCs/>
          <w:color w:val="000000" w:themeColor="text1"/>
        </w:rPr>
        <w:t>OurMission</w:t>
      </w:r>
      <w:proofErr w:type="spellEnd"/>
      <w:r w:rsidRPr="003E3A7A">
        <w:rPr>
          <w:rFonts w:ascii="Times New Roman" w:eastAsia="Times New Roman" w:hAnsi="Times New Roman" w:cs="Times New Roman"/>
          <w:bCs/>
          <w:iCs/>
          <w:color w:val="000000" w:themeColor="text1"/>
        </w:rPr>
        <w:t>'</w:t>
      </w:r>
    </w:p>
    <w:p w14:paraId="7FFD0B15" w14:textId="665195C3" w:rsidR="008379A2" w:rsidRPr="008379A2" w:rsidRDefault="008379A2" w:rsidP="008379A2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8379A2">
        <w:rPr>
          <w:rFonts w:ascii="Times New Roman" w:eastAsia="Times New Roman" w:hAnsi="Times New Roman" w:cs="Times New Roman"/>
          <w:bCs/>
          <w:iCs/>
          <w:color w:val="000000" w:themeColor="text1"/>
        </w:rPr>
        <w:t>&lt;Route path = '/</w:t>
      </w:r>
      <w:proofErr w:type="spellStart"/>
      <w:r w:rsidRPr="008379A2">
        <w:rPr>
          <w:rFonts w:ascii="Times New Roman" w:eastAsia="Times New Roman" w:hAnsi="Times New Roman" w:cs="Times New Roman"/>
          <w:bCs/>
          <w:iCs/>
          <w:color w:val="000000" w:themeColor="text1"/>
        </w:rPr>
        <w:t>OurMission</w:t>
      </w:r>
      <w:proofErr w:type="spellEnd"/>
      <w:r w:rsidRPr="008379A2">
        <w:rPr>
          <w:rFonts w:ascii="Times New Roman" w:eastAsia="Times New Roman" w:hAnsi="Times New Roman" w:cs="Times New Roman"/>
          <w:bCs/>
          <w:iCs/>
          <w:color w:val="000000" w:themeColor="text1"/>
        </w:rPr>
        <w:t>' element={&lt;</w:t>
      </w:r>
      <w:proofErr w:type="spellStart"/>
      <w:r w:rsidRPr="008379A2">
        <w:rPr>
          <w:rFonts w:ascii="Times New Roman" w:eastAsia="Times New Roman" w:hAnsi="Times New Roman" w:cs="Times New Roman"/>
          <w:bCs/>
          <w:iCs/>
          <w:color w:val="000000" w:themeColor="text1"/>
        </w:rPr>
        <w:t>OurMission</w:t>
      </w:r>
      <w:proofErr w:type="spellEnd"/>
      <w:r w:rsidRPr="008379A2">
        <w:rPr>
          <w:rFonts w:ascii="Times New Roman" w:eastAsia="Times New Roman" w:hAnsi="Times New Roman" w:cs="Times New Roman"/>
          <w:bCs/>
          <w:iCs/>
          <w:color w:val="000000" w:themeColor="text1"/>
        </w:rPr>
        <w:t>/</w:t>
      </w:r>
      <w:proofErr w:type="gramStart"/>
      <w:r w:rsidRPr="008379A2">
        <w:rPr>
          <w:rFonts w:ascii="Times New Roman" w:eastAsia="Times New Roman" w:hAnsi="Times New Roman" w:cs="Times New Roman"/>
          <w:bCs/>
          <w:iCs/>
          <w:color w:val="000000" w:themeColor="text1"/>
        </w:rPr>
        <w:t>&gt;}/</w:t>
      </w:r>
      <w:proofErr w:type="gramEnd"/>
      <w:r w:rsidRPr="008379A2">
        <w:rPr>
          <w:rFonts w:ascii="Times New Roman" w:eastAsia="Times New Roman" w:hAnsi="Times New Roman" w:cs="Times New Roman"/>
          <w:bCs/>
          <w:iCs/>
          <w:color w:val="000000" w:themeColor="text1"/>
        </w:rPr>
        <w:t>&gt;</w:t>
      </w:r>
    </w:p>
    <w:p w14:paraId="18E145E3" w14:textId="77777777" w:rsidR="008B3EDB" w:rsidRPr="003F3225" w:rsidRDefault="008B3EDB" w:rsidP="00C83CD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</w:p>
    <w:p w14:paraId="01B8F4E6" w14:textId="5D1E9411" w:rsidR="4EB0EBDE" w:rsidRDefault="4EB0EBDE" w:rsidP="4EB0EBDE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6BE2316" w14:textId="460258ED" w:rsidR="7B7FB45E" w:rsidRDefault="7B7FB45E" w:rsidP="00505B0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4EB0EBDE">
        <w:rPr>
          <w:rFonts w:ascii="Times New Roman" w:eastAsia="Times New Roman" w:hAnsi="Times New Roman" w:cs="Times New Roman"/>
          <w:color w:val="000000" w:themeColor="text1"/>
        </w:rPr>
        <w:t>Tanner – Login page: frontend</w:t>
      </w:r>
    </w:p>
    <w:p w14:paraId="75C6F340" w14:textId="77777777" w:rsidR="00040476" w:rsidRDefault="00040476" w:rsidP="4EB0EBDE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1A6F8EC" w14:textId="7D0E0A25" w:rsidR="00040476" w:rsidRDefault="00040476" w:rsidP="00505B0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Tyler – FAQ page</w:t>
      </w:r>
      <w:r w:rsidR="0071159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D4DD4">
        <w:rPr>
          <w:rFonts w:ascii="Times New Roman" w:eastAsia="Times New Roman" w:hAnsi="Times New Roman" w:cs="Times New Roman"/>
          <w:color w:val="000000" w:themeColor="text1"/>
        </w:rPr>
        <w:t xml:space="preserve">front end and </w:t>
      </w:r>
      <w:r w:rsidR="008E047C">
        <w:rPr>
          <w:rFonts w:ascii="Times New Roman" w:eastAsia="Times New Roman" w:hAnsi="Times New Roman" w:cs="Times New Roman"/>
          <w:color w:val="000000" w:themeColor="text1"/>
        </w:rPr>
        <w:t>linking to project.</w:t>
      </w:r>
    </w:p>
    <w:p w14:paraId="48193A47" w14:textId="77777777" w:rsidR="00493778" w:rsidRDefault="00493778" w:rsidP="4EB0EBDE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FB5314" w14:textId="295A22C2" w:rsidR="00493778" w:rsidRDefault="002C28A1" w:rsidP="00505B0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James</w:t>
      </w:r>
      <w:r w:rsidR="00510A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23A03">
        <w:rPr>
          <w:rFonts w:ascii="Times New Roman" w:eastAsia="Times New Roman" w:hAnsi="Times New Roman" w:cs="Times New Roman"/>
          <w:color w:val="000000" w:themeColor="text1"/>
        </w:rPr>
        <w:t>–</w:t>
      </w:r>
      <w:r w:rsidR="00510A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23A03">
        <w:rPr>
          <w:rFonts w:ascii="Times New Roman" w:eastAsia="Times New Roman" w:hAnsi="Times New Roman" w:cs="Times New Roman"/>
          <w:color w:val="000000" w:themeColor="text1"/>
        </w:rPr>
        <w:t>coded the contact us page in the front end</w:t>
      </w:r>
    </w:p>
    <w:p w14:paraId="3B2779C1" w14:textId="7D39FA66" w:rsidR="00B22FF8" w:rsidRDefault="00B22FF8" w:rsidP="4EB0EBDE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Contact Us Source code:</w:t>
      </w:r>
    </w:p>
    <w:p w14:paraId="675FE39B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>import React from 'react'</w:t>
      </w:r>
    </w:p>
    <w:p w14:paraId="64ABA43F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>import styled from '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styled-components</w:t>
      </w:r>
      <w:proofErr w:type="gramEnd"/>
      <w:r w:rsidRPr="00B22FF8">
        <w:rPr>
          <w:rFonts w:ascii="Times New Roman" w:eastAsia="Times New Roman" w:hAnsi="Times New Roman" w:cs="Times New Roman"/>
          <w:color w:val="000000" w:themeColor="text1"/>
        </w:rPr>
        <w:t>'</w:t>
      </w:r>
    </w:p>
    <w:p w14:paraId="27C8F727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BE6D14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const Container = 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styled.div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>`</w:t>
      </w:r>
    </w:p>
    <w:p w14:paraId="1B6B974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display: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flex;</w:t>
      </w:r>
      <w:proofErr w:type="gramEnd"/>
    </w:p>
    <w:p w14:paraId="09970757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justify-content: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center;</w:t>
      </w:r>
      <w:proofErr w:type="gramEnd"/>
    </w:p>
    <w:p w14:paraId="02013CD9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align-items: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center;</w:t>
      </w:r>
      <w:proofErr w:type="gramEnd"/>
    </w:p>
    <w:p w14:paraId="0487F2B4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height: calc(100vh - 100px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6E769AC3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position: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relative;</w:t>
      </w:r>
      <w:proofErr w:type="gramEnd"/>
    </w:p>
    <w:p w14:paraId="571C249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top: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100px;</w:t>
      </w:r>
      <w:proofErr w:type="gramEnd"/>
    </w:p>
    <w:p w14:paraId="6DB485DA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width: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100%;</w:t>
      </w:r>
      <w:proofErr w:type="gramEnd"/>
    </w:p>
    <w:p w14:paraId="417FE399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24B3188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`</w:t>
      </w:r>
    </w:p>
    <w:p w14:paraId="79B81D2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const 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VerticalContainer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styled.div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>`</w:t>
      </w:r>
    </w:p>
    <w:p w14:paraId="2743267A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display: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flex;</w:t>
      </w:r>
      <w:proofErr w:type="gramEnd"/>
    </w:p>
    <w:p w14:paraId="5627F0E8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flex-direction: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column;</w:t>
      </w:r>
      <w:proofErr w:type="gramEnd"/>
    </w:p>
    <w:p w14:paraId="5551E54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justify-content: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center;</w:t>
      </w:r>
      <w:proofErr w:type="gramEnd"/>
    </w:p>
    <w:p w14:paraId="41D584F9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height: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800px;</w:t>
      </w:r>
      <w:proofErr w:type="gramEnd"/>
    </w:p>
    <w:p w14:paraId="375B166E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width: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1200px;</w:t>
      </w:r>
      <w:proofErr w:type="gramEnd"/>
    </w:p>
    <w:p w14:paraId="3C7848DC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margin-left: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100px;</w:t>
      </w:r>
      <w:proofErr w:type="gramEnd"/>
    </w:p>
    <w:p w14:paraId="6D90040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8F74DCB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.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textHolder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52704913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width: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700px;</w:t>
      </w:r>
      <w:proofErr w:type="gramEnd"/>
    </w:p>
    <w:p w14:paraId="38B0400F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5C965757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EA180EC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>`</w:t>
      </w:r>
    </w:p>
    <w:p w14:paraId="64DB88D1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51CA4C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>const Header = styled.h1`</w:t>
      </w:r>
    </w:p>
    <w:p w14:paraId="46EA1A85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align-items: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left;</w:t>
      </w:r>
      <w:proofErr w:type="gramEnd"/>
    </w:p>
    <w:p w14:paraId="1E082AF3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font-size: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75px;</w:t>
      </w:r>
      <w:proofErr w:type="gramEnd"/>
    </w:p>
    <w:p w14:paraId="3A645C75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font-weight: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800;</w:t>
      </w:r>
      <w:proofErr w:type="gramEnd"/>
    </w:p>
    <w:p w14:paraId="373BC67A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color: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var(--</w:t>
      </w:r>
      <w:proofErr w:type="gramEnd"/>
      <w:r w:rsidRPr="00B22FF8">
        <w:rPr>
          <w:rFonts w:ascii="Times New Roman" w:eastAsia="Times New Roman" w:hAnsi="Times New Roman" w:cs="Times New Roman"/>
          <w:color w:val="000000" w:themeColor="text1"/>
        </w:rPr>
        <w:t>secondary-text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0B3A0539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font-family: Reddit Sans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Condensed;</w:t>
      </w:r>
      <w:proofErr w:type="gramEnd"/>
    </w:p>
    <w:p w14:paraId="4BE71973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margin-left: 100px</w:t>
      </w:r>
    </w:p>
    <w:p w14:paraId="7BC81E0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>`</w:t>
      </w:r>
    </w:p>
    <w:p w14:paraId="4734D6CC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const 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SubText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styled.p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>`</w:t>
      </w:r>
    </w:p>
    <w:p w14:paraId="51212B72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font-size: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20px;</w:t>
      </w:r>
      <w:proofErr w:type="gramEnd"/>
    </w:p>
    <w:p w14:paraId="008C9E5E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font-weight: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500;</w:t>
      </w:r>
      <w:proofErr w:type="gramEnd"/>
    </w:p>
    <w:p w14:paraId="2DA4297B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color: var(--text-color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);</w:t>
      </w:r>
      <w:proofErr w:type="gramEnd"/>
    </w:p>
    <w:p w14:paraId="0DD82968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font-family: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Montserrat;</w:t>
      </w:r>
      <w:proofErr w:type="gramEnd"/>
    </w:p>
    <w:p w14:paraId="38B931F7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line-height: </w:t>
      </w:r>
      <w:proofErr w:type="gramStart"/>
      <w:r w:rsidRPr="00B22FF8">
        <w:rPr>
          <w:rFonts w:ascii="Times New Roman" w:eastAsia="Times New Roman" w:hAnsi="Times New Roman" w:cs="Times New Roman"/>
          <w:color w:val="000000" w:themeColor="text1"/>
        </w:rPr>
        <w:t>2;</w:t>
      </w:r>
      <w:proofErr w:type="gramEnd"/>
    </w:p>
    <w:p w14:paraId="33BEB53F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63C123F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>`</w:t>
      </w:r>
    </w:p>
    <w:p w14:paraId="3994C4FE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const 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Contact_Us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= () =&gt; {</w:t>
      </w:r>
    </w:p>
    <w:p w14:paraId="1B561067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return (</w:t>
      </w:r>
    </w:p>
    <w:p w14:paraId="4FC007DF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&lt;Container&gt;</w:t>
      </w:r>
    </w:p>
    <w:p w14:paraId="14FAE8A8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&lt;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VerticalContainer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78BC250F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&lt;div&gt;</w:t>
      </w:r>
    </w:p>
    <w:p w14:paraId="64E69AD8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  &lt;Header&gt;Contact Us &lt;/Header&gt;</w:t>
      </w:r>
    </w:p>
    <w:p w14:paraId="7DCF4DF8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  &lt;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SubText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14EF2CD1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  At YUPP, we value your input. If you have any questions,</w:t>
      </w:r>
    </w:p>
    <w:p w14:paraId="3696FC02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  comments, feature requests, or concerns please let us know!</w:t>
      </w:r>
    </w:p>
    <w:p w14:paraId="594EA766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  Email: YUPPassist@gmail.com</w:t>
      </w:r>
    </w:p>
    <w:p w14:paraId="3978E99E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  &lt;/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SubText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EA72C03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&lt;/div&gt;</w:t>
      </w:r>
    </w:p>
    <w:p w14:paraId="1E505239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    &lt;/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VerticalContainer</w:t>
      </w:r>
      <w:proofErr w:type="spellEnd"/>
      <w:r w:rsidRPr="00B22FF8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A6F142D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    &lt;/Container&gt;</w:t>
      </w:r>
    </w:p>
    <w:p w14:paraId="6265B00D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)</w:t>
      </w:r>
    </w:p>
    <w:p w14:paraId="721FDB48" w14:textId="77777777" w:rsidR="00B22FF8" w:rsidRP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AF77F6B" w14:textId="4B2C3CF6" w:rsidR="00B22FF8" w:rsidRDefault="00B22FF8" w:rsidP="00B22FF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22FF8">
        <w:rPr>
          <w:rFonts w:ascii="Times New Roman" w:eastAsia="Times New Roman" w:hAnsi="Times New Roman" w:cs="Times New Roman"/>
          <w:color w:val="000000" w:themeColor="text1"/>
        </w:rPr>
        <w:t xml:space="preserve">export default </w:t>
      </w:r>
      <w:proofErr w:type="spellStart"/>
      <w:r w:rsidRPr="00B22FF8">
        <w:rPr>
          <w:rFonts w:ascii="Times New Roman" w:eastAsia="Times New Roman" w:hAnsi="Times New Roman" w:cs="Times New Roman"/>
          <w:color w:val="000000" w:themeColor="text1"/>
        </w:rPr>
        <w:t>Contact_Us</w:t>
      </w:r>
      <w:proofErr w:type="spellEnd"/>
    </w:p>
    <w:p w14:paraId="44074125" w14:textId="24F4BE17" w:rsidR="00B22FF8" w:rsidRDefault="00B22FF8" w:rsidP="00505B0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James</w:t>
      </w:r>
      <w:r w:rsidRPr="003F3225">
        <w:rPr>
          <w:rFonts w:ascii="Times New Roman" w:eastAsia="Times New Roman" w:hAnsi="Times New Roman" w:cs="Times New Roman"/>
          <w:color w:val="000000" w:themeColor="text1"/>
        </w:rPr>
        <w:t xml:space="preserve"> also updated the path in </w:t>
      </w:r>
      <w:proofErr w:type="spellStart"/>
      <w:r w:rsidRPr="003F3225">
        <w:rPr>
          <w:rFonts w:ascii="Times New Roman" w:eastAsia="Times New Roman" w:hAnsi="Times New Roman" w:cs="Times New Roman"/>
          <w:color w:val="000000" w:themeColor="text1"/>
        </w:rPr>
        <w:t>app.jsx</w:t>
      </w:r>
      <w:proofErr w:type="spellEnd"/>
      <w:r w:rsidRPr="003F3225">
        <w:rPr>
          <w:rFonts w:ascii="Times New Roman" w:eastAsia="Times New Roman" w:hAnsi="Times New Roman" w:cs="Times New Roman"/>
          <w:color w:val="000000" w:themeColor="text1"/>
        </w:rPr>
        <w:t xml:space="preserve"> such that the navigation bar can take the user to the </w:t>
      </w:r>
      <w:r>
        <w:rPr>
          <w:rFonts w:ascii="Times New Roman" w:eastAsia="Times New Roman" w:hAnsi="Times New Roman" w:cs="Times New Roman"/>
          <w:color w:val="000000" w:themeColor="text1"/>
        </w:rPr>
        <w:t>Contact Us Page.</w:t>
      </w:r>
    </w:p>
    <w:p w14:paraId="54914218" w14:textId="7F75D2BD" w:rsidR="121CDDDD" w:rsidRDefault="121CDDDD" w:rsidP="121CDDDD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87B89DE" w14:textId="5FEA14DD" w:rsidR="3B9CE9EB" w:rsidRDefault="3B9CE9EB" w:rsidP="00505B0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21CDDDD">
        <w:rPr>
          <w:rFonts w:ascii="Times New Roman" w:eastAsia="Times New Roman" w:hAnsi="Times New Roman" w:cs="Times New Roman"/>
          <w:color w:val="000000" w:themeColor="text1"/>
        </w:rPr>
        <w:t xml:space="preserve">Michael – Home page, Navbar, routing, map </w:t>
      </w:r>
      <w:proofErr w:type="spellStart"/>
      <w:r w:rsidRPr="121CDDDD">
        <w:rPr>
          <w:rFonts w:ascii="Times New Roman" w:eastAsia="Times New Roman" w:hAnsi="Times New Roman" w:cs="Times New Roman"/>
          <w:color w:val="000000" w:themeColor="text1"/>
        </w:rPr>
        <w:t>api</w:t>
      </w:r>
      <w:proofErr w:type="spellEnd"/>
      <w:r w:rsidRPr="121CDDDD">
        <w:rPr>
          <w:rFonts w:ascii="Times New Roman" w:eastAsia="Times New Roman" w:hAnsi="Times New Roman" w:cs="Times New Roman"/>
          <w:color w:val="000000" w:themeColor="text1"/>
        </w:rPr>
        <w:t>, map styling</w:t>
      </w:r>
    </w:p>
    <w:p w14:paraId="0B7107BE" w14:textId="59C67D07" w:rsidR="5C942770" w:rsidRDefault="5C942770" w:rsidP="02FE85E9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47F318F7" w14:textId="4364D057" w:rsidR="0015170C" w:rsidRDefault="0015170C" w:rsidP="004C220E">
      <w:pPr>
        <w:spacing w:before="120" w:after="120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EB68A4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James – part a: introducing our project and </w:t>
      </w:r>
      <w:r w:rsidR="6AFA80CF" w:rsidRPr="3076F1FB">
        <w:rPr>
          <w:rFonts w:ascii="Times New Roman" w:eastAsia="Times New Roman" w:hAnsi="Times New Roman" w:cs="Times New Roman"/>
          <w:color w:val="000000" w:themeColor="text1"/>
        </w:rPr>
        <w:t>providing</w:t>
      </w:r>
      <w:r w:rsidR="00FE1123" w:rsidRPr="3076F1F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ABEC92C" w:rsidRPr="3076F1FB">
        <w:rPr>
          <w:rFonts w:ascii="Times New Roman" w:eastAsia="Times New Roman" w:hAnsi="Times New Roman" w:cs="Times New Roman"/>
          <w:color w:val="000000" w:themeColor="text1"/>
        </w:rPr>
        <w:t>a</w:t>
      </w:r>
      <w:r w:rsidR="00FE1123" w:rsidRPr="00EB68A4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general overview</w:t>
      </w:r>
      <w:r w:rsidR="00D360E0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, </w:t>
      </w:r>
      <w:r w:rsidR="00D360E0">
        <w:rPr>
          <w:rFonts w:ascii="Times New Roman" w:hAnsi="Times New Roman" w:cs="Times New Roman"/>
          <w:color w:val="000000" w:themeColor="text1"/>
        </w:rPr>
        <w:t>I a</w:t>
      </w:r>
      <w:r w:rsidR="00D360E0" w:rsidRPr="00D360E0">
        <w:rPr>
          <w:rFonts w:ascii="Times New Roman" w:hAnsi="Times New Roman" w:cs="Times New Roman"/>
          <w:color w:val="000000" w:themeColor="text1"/>
        </w:rPr>
        <w:t>lso edited together everyone’s part of the video into a single video.</w:t>
      </w:r>
    </w:p>
    <w:p w14:paraId="0B43F8DB" w14:textId="38A09035" w:rsidR="00814F67" w:rsidRDefault="00814F67" w:rsidP="004C220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Tyler </w:t>
      </w:r>
      <w:r w:rsidR="00B115B3">
        <w:rPr>
          <w:rFonts w:ascii="Times New Roman" w:eastAsia="Times New Roman" w:hAnsi="Times New Roman" w:cs="Times New Roman"/>
          <w:bCs/>
          <w:iCs/>
          <w:color w:val="000000" w:themeColor="text1"/>
        </w:rPr>
        <w:t>–</w:t>
      </w:r>
      <w:r w:rsidR="001B70AD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  <w:r w:rsidR="00B115B3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part b: </w:t>
      </w:r>
      <w:r w:rsidR="00EF0E1F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Short description of the state of the project and what was completed in increment 1. </w:t>
      </w:r>
    </w:p>
    <w:p w14:paraId="6E2B7464" w14:textId="36C08FE7" w:rsidR="00F05511" w:rsidRPr="00D360E0" w:rsidRDefault="00F05511" w:rsidP="004C220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</w:rPr>
        <w:t>Michael – part c: Provided a short demo of the current state of the project</w:t>
      </w:r>
    </w:p>
    <w:p w14:paraId="721CB854" w14:textId="6E9BA9AF" w:rsidR="0015170C" w:rsidRDefault="4E5ECFF9" w:rsidP="009D4D64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</w:rPr>
      </w:pPr>
      <w:r w:rsidRPr="00E92FA2">
        <w:rPr>
          <w:rFonts w:ascii="Times New Roman" w:eastAsia="Times New Roman" w:hAnsi="Times New Roman" w:cs="Times New Roman"/>
        </w:rPr>
        <w:t>Tanner – part d: discussing changes</w:t>
      </w:r>
      <w:r w:rsidR="00995E09">
        <w:rPr>
          <w:rFonts w:ascii="Times New Roman" w:eastAsia="Times New Roman" w:hAnsi="Times New Roman" w:cs="Times New Roman"/>
        </w:rPr>
        <w:t xml:space="preserve"> in our project from the proposal to now. </w:t>
      </w:r>
    </w:p>
    <w:p w14:paraId="34616FA1" w14:textId="43BE44BF" w:rsidR="009D4D64" w:rsidRPr="009D4D64" w:rsidRDefault="009D4D64" w:rsidP="009D4D64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EB68A4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Nicole – part e: discussing our plans for the next increment 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4B6ED1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26AF6F22" w14:textId="54623018" w:rsidR="00AD767E" w:rsidRPr="00EC4D32" w:rsidRDefault="00AD767E" w:rsidP="7947B293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EB68A4">
        <w:rPr>
          <w:rFonts w:ascii="Times New Roman" w:eastAsia="Times New Roman" w:hAnsi="Times New Roman" w:cs="Times New Roman"/>
          <w:color w:val="000000" w:themeColor="text1"/>
        </w:rPr>
        <w:t xml:space="preserve">Start implementing the back end of the Our </w:t>
      </w:r>
      <w:r w:rsidR="00930D80" w:rsidRPr="00EB68A4">
        <w:rPr>
          <w:rFonts w:ascii="Times New Roman" w:eastAsia="Times New Roman" w:hAnsi="Times New Roman" w:cs="Times New Roman"/>
          <w:color w:val="000000" w:themeColor="text1"/>
        </w:rPr>
        <w:t>Mission</w:t>
      </w:r>
      <w:r w:rsidR="002D51D5" w:rsidRPr="00EB68A4">
        <w:rPr>
          <w:rFonts w:ascii="Times New Roman" w:eastAsia="Times New Roman" w:hAnsi="Times New Roman" w:cs="Times New Roman"/>
          <w:color w:val="000000" w:themeColor="text1"/>
        </w:rPr>
        <w:t xml:space="preserve"> page</w:t>
      </w:r>
      <w:r w:rsidR="004B3A92">
        <w:rPr>
          <w:rFonts w:ascii="Times New Roman" w:eastAsia="Times New Roman" w:hAnsi="Times New Roman" w:cs="Times New Roman"/>
          <w:color w:val="000000" w:themeColor="text1"/>
        </w:rPr>
        <w:t>, FAQ page,</w:t>
      </w:r>
      <w:r w:rsidR="00930D80" w:rsidRPr="00EB68A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C179E">
        <w:rPr>
          <w:rFonts w:ascii="Times New Roman" w:eastAsia="Times New Roman" w:hAnsi="Times New Roman" w:cs="Times New Roman"/>
          <w:color w:val="000000" w:themeColor="text1"/>
        </w:rPr>
        <w:t xml:space="preserve">Contact Us page, </w:t>
      </w:r>
      <w:r w:rsidR="00930D80" w:rsidRPr="00EB68A4">
        <w:rPr>
          <w:rFonts w:ascii="Times New Roman" w:eastAsia="Times New Roman" w:hAnsi="Times New Roman" w:cs="Times New Roman"/>
          <w:color w:val="000000" w:themeColor="text1"/>
        </w:rPr>
        <w:t xml:space="preserve">and other pages that are complete in the front end. </w:t>
      </w:r>
    </w:p>
    <w:p w14:paraId="555DEE42" w14:textId="2A0AF8AE" w:rsidR="2DFA7274" w:rsidRPr="00EB68A4" w:rsidRDefault="00EF5E16" w:rsidP="005C179E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</w:rPr>
      </w:pPr>
      <w:r w:rsidRPr="00EB68A4">
        <w:rPr>
          <w:rFonts w:ascii="Times New Roman" w:eastAsia="Times New Roman" w:hAnsi="Times New Roman" w:cs="Times New Roman"/>
          <w:color w:val="000000" w:themeColor="text1"/>
        </w:rPr>
        <w:t xml:space="preserve">Start mining data/ implement restaurant data API to begin including restaurant </w:t>
      </w:r>
      <w:r w:rsidR="002D51D5" w:rsidRPr="00EB68A4">
        <w:rPr>
          <w:rFonts w:ascii="Times New Roman" w:eastAsia="Times New Roman" w:hAnsi="Times New Roman" w:cs="Times New Roman"/>
          <w:color w:val="000000" w:themeColor="text1"/>
        </w:rPr>
        <w:t>information on the main restaurant page.</w:t>
      </w:r>
    </w:p>
    <w:p w14:paraId="2B9615A6" w14:textId="0062D897" w:rsidR="00C53DDE" w:rsidRPr="00C87E63" w:rsidRDefault="00713A29" w:rsidP="00C87E63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713A29">
        <w:rPr>
          <w:rFonts w:ascii="Times New Roman" w:eastAsia="Times New Roman" w:hAnsi="Times New Roman" w:cs="Times New Roman"/>
          <w:b/>
          <w:iCs/>
        </w:rPr>
        <w:t>Stakeholder Communication</w:t>
      </w:r>
    </w:p>
    <w:p w14:paraId="431C27B7" w14:textId="1FF1779F" w:rsidR="00C53DDE" w:rsidRPr="00C87E63" w:rsidRDefault="00C53DDE" w:rsidP="00713A2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 xml:space="preserve">Dear </w:t>
      </w:r>
      <w:r w:rsidR="00C012B9" w:rsidRPr="00C87E63">
        <w:rPr>
          <w:rFonts w:ascii="Times New Roman" w:eastAsia="Times New Roman" w:hAnsi="Times New Roman" w:cs="Times New Roman"/>
          <w:bCs/>
          <w:iCs/>
        </w:rPr>
        <w:t>Hoxton Ventures,</w:t>
      </w:r>
    </w:p>
    <w:p w14:paraId="651584B7" w14:textId="317FEDA2" w:rsidR="00747889" w:rsidRPr="00C87E63" w:rsidRDefault="00C012B9" w:rsidP="00A523EE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ab/>
      </w:r>
      <w:r w:rsidR="00F87528" w:rsidRPr="00C87E63">
        <w:rPr>
          <w:rFonts w:ascii="Times New Roman" w:eastAsia="Times New Roman" w:hAnsi="Times New Roman" w:cs="Times New Roman"/>
          <w:bCs/>
          <w:iCs/>
        </w:rPr>
        <w:t xml:space="preserve">We hope this email finds you well. </w:t>
      </w:r>
      <w:r w:rsidR="002559FB" w:rsidRPr="00C87E63">
        <w:rPr>
          <w:rFonts w:ascii="Times New Roman" w:eastAsia="Times New Roman" w:hAnsi="Times New Roman" w:cs="Times New Roman"/>
          <w:bCs/>
          <w:iCs/>
        </w:rPr>
        <w:t xml:space="preserve"> </w:t>
      </w:r>
      <w:r w:rsidR="004960A9" w:rsidRPr="00C87E63">
        <w:rPr>
          <w:rFonts w:ascii="Times New Roman" w:eastAsia="Times New Roman" w:hAnsi="Times New Roman" w:cs="Times New Roman"/>
          <w:bCs/>
          <w:iCs/>
        </w:rPr>
        <w:t xml:space="preserve">We wanted to take a moment to </w:t>
      </w:r>
      <w:r w:rsidR="002822AF" w:rsidRPr="00C87E63">
        <w:rPr>
          <w:rFonts w:ascii="Times New Roman" w:eastAsia="Times New Roman" w:hAnsi="Times New Roman" w:cs="Times New Roman"/>
          <w:bCs/>
          <w:iCs/>
        </w:rPr>
        <w:t xml:space="preserve">update you on the status of </w:t>
      </w:r>
      <w:r w:rsidR="002B55D9" w:rsidRPr="00C87E63">
        <w:rPr>
          <w:rFonts w:ascii="Times New Roman" w:eastAsia="Times New Roman" w:hAnsi="Times New Roman" w:cs="Times New Roman"/>
          <w:bCs/>
          <w:iCs/>
        </w:rPr>
        <w:t>our</w:t>
      </w:r>
      <w:r w:rsidR="00DF4BF5" w:rsidRPr="00C87E63">
        <w:rPr>
          <w:rFonts w:ascii="Times New Roman" w:eastAsia="Times New Roman" w:hAnsi="Times New Roman" w:cs="Times New Roman"/>
          <w:bCs/>
          <w:iCs/>
        </w:rPr>
        <w:t xml:space="preserve"> website application</w:t>
      </w:r>
      <w:r w:rsidR="007F56AD" w:rsidRPr="00C87E63">
        <w:rPr>
          <w:rFonts w:ascii="Times New Roman" w:eastAsia="Times New Roman" w:hAnsi="Times New Roman" w:cs="Times New Roman"/>
          <w:bCs/>
          <w:iCs/>
        </w:rPr>
        <w:t>:</w:t>
      </w:r>
      <w:r w:rsidR="00DF4BF5" w:rsidRPr="00C87E63">
        <w:rPr>
          <w:rFonts w:ascii="Times New Roman" w:eastAsia="Times New Roman" w:hAnsi="Times New Roman" w:cs="Times New Roman"/>
          <w:bCs/>
          <w:iCs/>
        </w:rPr>
        <w:t xml:space="preserve"> YUPP</w:t>
      </w:r>
      <w:r w:rsidR="008C59CC" w:rsidRPr="00C87E63">
        <w:rPr>
          <w:rFonts w:ascii="Times New Roman" w:eastAsia="Times New Roman" w:hAnsi="Times New Roman" w:cs="Times New Roman"/>
          <w:bCs/>
          <w:iCs/>
        </w:rPr>
        <w:t>, and to discuss our plan as we move forward.</w:t>
      </w:r>
      <w:r w:rsidR="00A523EE" w:rsidRPr="00C87E63">
        <w:rPr>
          <w:rFonts w:ascii="Times New Roman" w:eastAsia="Times New Roman" w:hAnsi="Times New Roman" w:cs="Times New Roman"/>
          <w:bCs/>
          <w:iCs/>
        </w:rPr>
        <w:t xml:space="preserve"> We have made significant progress in the front end</w:t>
      </w:r>
      <w:r w:rsidR="00747889" w:rsidRPr="00C87E63">
        <w:rPr>
          <w:rFonts w:ascii="Times New Roman" w:eastAsia="Times New Roman" w:hAnsi="Times New Roman" w:cs="Times New Roman"/>
          <w:bCs/>
          <w:iCs/>
        </w:rPr>
        <w:t>-</w:t>
      </w:r>
      <w:r w:rsidR="00A523EE" w:rsidRPr="00C87E63">
        <w:rPr>
          <w:rFonts w:ascii="Times New Roman" w:eastAsia="Times New Roman" w:hAnsi="Times New Roman" w:cs="Times New Roman"/>
          <w:bCs/>
          <w:iCs/>
        </w:rPr>
        <w:t xml:space="preserve"> the side of the website that users will interact with. </w:t>
      </w:r>
      <w:r w:rsidR="00FB7240" w:rsidRPr="00C87E63">
        <w:rPr>
          <w:rFonts w:ascii="Times New Roman" w:eastAsia="Times New Roman" w:hAnsi="Times New Roman" w:cs="Times New Roman"/>
          <w:bCs/>
          <w:iCs/>
        </w:rPr>
        <w:t xml:space="preserve">In fact, </w:t>
      </w:r>
      <w:r w:rsidR="006F3CB9" w:rsidRPr="00C87E63">
        <w:rPr>
          <w:rFonts w:ascii="Times New Roman" w:eastAsia="Times New Roman" w:hAnsi="Times New Roman" w:cs="Times New Roman"/>
          <w:bCs/>
          <w:iCs/>
        </w:rPr>
        <w:t>many of</w:t>
      </w:r>
      <w:r w:rsidR="00FB7240" w:rsidRPr="00C87E63">
        <w:rPr>
          <w:rFonts w:ascii="Times New Roman" w:eastAsia="Times New Roman" w:hAnsi="Times New Roman" w:cs="Times New Roman"/>
          <w:bCs/>
          <w:iCs/>
        </w:rPr>
        <w:t xml:space="preserve"> the features that we proposed </w:t>
      </w:r>
      <w:r w:rsidR="00731F1E" w:rsidRPr="00C87E63">
        <w:rPr>
          <w:rFonts w:ascii="Times New Roman" w:eastAsia="Times New Roman" w:hAnsi="Times New Roman" w:cs="Times New Roman"/>
          <w:bCs/>
          <w:iCs/>
        </w:rPr>
        <w:t xml:space="preserve">have been implemented as planned. </w:t>
      </w:r>
      <w:r w:rsidR="00A523EE" w:rsidRPr="00C87E63">
        <w:rPr>
          <w:rFonts w:ascii="Times New Roman" w:eastAsia="Times New Roman" w:hAnsi="Times New Roman" w:cs="Times New Roman"/>
          <w:bCs/>
          <w:iCs/>
        </w:rPr>
        <w:t>The ‘Our Mission</w:t>
      </w:r>
      <w:proofErr w:type="gramStart"/>
      <w:r w:rsidR="00A523EE" w:rsidRPr="00C87E63">
        <w:rPr>
          <w:rFonts w:ascii="Times New Roman" w:eastAsia="Times New Roman" w:hAnsi="Times New Roman" w:cs="Times New Roman"/>
          <w:bCs/>
          <w:iCs/>
        </w:rPr>
        <w:t>’, ‘</w:t>
      </w:r>
      <w:proofErr w:type="gramEnd"/>
      <w:r w:rsidR="00A523EE" w:rsidRPr="00C87E63">
        <w:rPr>
          <w:rFonts w:ascii="Times New Roman" w:eastAsia="Times New Roman" w:hAnsi="Times New Roman" w:cs="Times New Roman"/>
          <w:bCs/>
          <w:iCs/>
        </w:rPr>
        <w:t xml:space="preserve">FAQ’, and </w:t>
      </w:r>
      <w:r w:rsidR="00CC6DAE">
        <w:rPr>
          <w:rFonts w:ascii="Times New Roman" w:eastAsia="Times New Roman" w:hAnsi="Times New Roman" w:cs="Times New Roman"/>
          <w:bCs/>
          <w:iCs/>
        </w:rPr>
        <w:t xml:space="preserve">home </w:t>
      </w:r>
      <w:r w:rsidR="00A05E4A" w:rsidRPr="00C87E63">
        <w:rPr>
          <w:rFonts w:ascii="Times New Roman" w:eastAsia="Times New Roman" w:hAnsi="Times New Roman" w:cs="Times New Roman"/>
          <w:bCs/>
          <w:iCs/>
        </w:rPr>
        <w:t>page</w:t>
      </w:r>
      <w:r w:rsidR="00A62D73" w:rsidRPr="00C87E63">
        <w:rPr>
          <w:rFonts w:ascii="Times New Roman" w:eastAsia="Times New Roman" w:hAnsi="Times New Roman" w:cs="Times New Roman"/>
          <w:bCs/>
          <w:iCs/>
        </w:rPr>
        <w:t>s</w:t>
      </w:r>
      <w:r w:rsidR="00EE4FCD" w:rsidRPr="00C87E63">
        <w:rPr>
          <w:rFonts w:ascii="Times New Roman" w:eastAsia="Times New Roman" w:hAnsi="Times New Roman" w:cs="Times New Roman"/>
          <w:bCs/>
          <w:iCs/>
        </w:rPr>
        <w:t xml:space="preserve"> are </w:t>
      </w:r>
      <w:r w:rsidR="00A62D73" w:rsidRPr="00C87E63">
        <w:rPr>
          <w:rFonts w:ascii="Times New Roman" w:eastAsia="Times New Roman" w:hAnsi="Times New Roman" w:cs="Times New Roman"/>
          <w:bCs/>
          <w:iCs/>
        </w:rPr>
        <w:t xml:space="preserve">on the application and provide the required information. </w:t>
      </w:r>
      <w:r w:rsidR="00113300" w:rsidRPr="00C87E63">
        <w:rPr>
          <w:rFonts w:ascii="Times New Roman" w:eastAsia="Times New Roman" w:hAnsi="Times New Roman" w:cs="Times New Roman"/>
          <w:bCs/>
          <w:iCs/>
        </w:rPr>
        <w:t xml:space="preserve">Our navigation bar at the top of the page is </w:t>
      </w:r>
      <w:r w:rsidR="00D52478" w:rsidRPr="00C87E63">
        <w:rPr>
          <w:rFonts w:ascii="Times New Roman" w:eastAsia="Times New Roman" w:hAnsi="Times New Roman" w:cs="Times New Roman"/>
          <w:bCs/>
          <w:iCs/>
        </w:rPr>
        <w:t xml:space="preserve">currently </w:t>
      </w:r>
      <w:r w:rsidR="00113300" w:rsidRPr="00C87E63">
        <w:rPr>
          <w:rFonts w:ascii="Times New Roman" w:eastAsia="Times New Roman" w:hAnsi="Times New Roman" w:cs="Times New Roman"/>
          <w:bCs/>
          <w:iCs/>
        </w:rPr>
        <w:t xml:space="preserve">semi-functional </w:t>
      </w:r>
      <w:r w:rsidR="00C04973" w:rsidRPr="00C87E63">
        <w:rPr>
          <w:rFonts w:ascii="Times New Roman" w:eastAsia="Times New Roman" w:hAnsi="Times New Roman" w:cs="Times New Roman"/>
          <w:bCs/>
          <w:iCs/>
        </w:rPr>
        <w:t xml:space="preserve">and can transport users to the corresponding page appropriately. </w:t>
      </w:r>
    </w:p>
    <w:p w14:paraId="04C1B413" w14:textId="630CBE15" w:rsidR="008C59CC" w:rsidRPr="00C87E63" w:rsidRDefault="009B4F0E" w:rsidP="00555113">
      <w:pPr>
        <w:pStyle w:val="ListParagraph"/>
        <w:spacing w:before="120" w:after="120" w:line="240" w:lineRule="auto"/>
        <w:ind w:left="360" w:firstLine="360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 xml:space="preserve">We have implemented </w:t>
      </w:r>
      <w:r w:rsidR="00A65249" w:rsidRPr="00C87E63">
        <w:rPr>
          <w:rFonts w:ascii="Times New Roman" w:eastAsia="Times New Roman" w:hAnsi="Times New Roman" w:cs="Times New Roman"/>
          <w:bCs/>
          <w:iCs/>
        </w:rPr>
        <w:t xml:space="preserve">location services </w:t>
      </w:r>
      <w:r w:rsidRPr="00C87E63">
        <w:rPr>
          <w:rFonts w:ascii="Times New Roman" w:eastAsia="Times New Roman" w:hAnsi="Times New Roman" w:cs="Times New Roman"/>
          <w:bCs/>
          <w:iCs/>
        </w:rPr>
        <w:t>on the main restaurants page</w:t>
      </w:r>
      <w:r w:rsidR="00210A37" w:rsidRPr="00C87E63">
        <w:rPr>
          <w:rFonts w:ascii="Times New Roman" w:eastAsia="Times New Roman" w:hAnsi="Times New Roman" w:cs="Times New Roman"/>
          <w:bCs/>
          <w:iCs/>
        </w:rPr>
        <w:t xml:space="preserve">; however, the map feature we used is currently functioning on a free trial. We believe that this will become an </w:t>
      </w:r>
      <w:r w:rsidR="00A65249" w:rsidRPr="00C87E63">
        <w:rPr>
          <w:rFonts w:ascii="Times New Roman" w:eastAsia="Times New Roman" w:hAnsi="Times New Roman" w:cs="Times New Roman"/>
          <w:bCs/>
          <w:iCs/>
        </w:rPr>
        <w:t xml:space="preserve">issue </w:t>
      </w:r>
      <w:r w:rsidR="006F3CB9" w:rsidRPr="00C87E63">
        <w:rPr>
          <w:rFonts w:ascii="Times New Roman" w:eastAsia="Times New Roman" w:hAnsi="Times New Roman" w:cs="Times New Roman"/>
          <w:bCs/>
          <w:iCs/>
        </w:rPr>
        <w:t>later</w:t>
      </w:r>
      <w:r w:rsidR="00A65249" w:rsidRPr="00C87E63">
        <w:rPr>
          <w:rFonts w:ascii="Times New Roman" w:eastAsia="Times New Roman" w:hAnsi="Times New Roman" w:cs="Times New Roman"/>
          <w:bCs/>
          <w:iCs/>
        </w:rPr>
        <w:t xml:space="preserve"> when the free trial ends.</w:t>
      </w:r>
      <w:r w:rsidR="007A7CF5" w:rsidRPr="00C87E63">
        <w:rPr>
          <w:rFonts w:ascii="Times New Roman" w:eastAsia="Times New Roman" w:hAnsi="Times New Roman" w:cs="Times New Roman"/>
          <w:bCs/>
          <w:iCs/>
        </w:rPr>
        <w:t xml:space="preserve"> </w:t>
      </w:r>
      <w:r w:rsidR="00397775" w:rsidRPr="00C87E63">
        <w:rPr>
          <w:rFonts w:ascii="Times New Roman" w:eastAsia="Times New Roman" w:hAnsi="Times New Roman" w:cs="Times New Roman"/>
          <w:bCs/>
          <w:iCs/>
        </w:rPr>
        <w:t xml:space="preserve">We plan on </w:t>
      </w:r>
      <w:r w:rsidR="00C46A7F" w:rsidRPr="00C87E63">
        <w:rPr>
          <w:rFonts w:ascii="Times New Roman" w:eastAsia="Times New Roman" w:hAnsi="Times New Roman" w:cs="Times New Roman"/>
          <w:bCs/>
          <w:iCs/>
        </w:rPr>
        <w:t xml:space="preserve">resolving this by finding a free map feature, or </w:t>
      </w:r>
      <w:r w:rsidR="00D62028" w:rsidRPr="00C87E63">
        <w:rPr>
          <w:rFonts w:ascii="Times New Roman" w:eastAsia="Times New Roman" w:hAnsi="Times New Roman" w:cs="Times New Roman"/>
          <w:bCs/>
          <w:iCs/>
        </w:rPr>
        <w:t xml:space="preserve">by </w:t>
      </w:r>
      <w:r w:rsidR="00C46A7F" w:rsidRPr="00C87E63">
        <w:rPr>
          <w:rFonts w:ascii="Times New Roman" w:eastAsia="Times New Roman" w:hAnsi="Times New Roman" w:cs="Times New Roman"/>
          <w:bCs/>
          <w:iCs/>
        </w:rPr>
        <w:t xml:space="preserve">programming it ourselves. </w:t>
      </w:r>
      <w:r w:rsidR="00D02EDD" w:rsidRPr="00C87E63">
        <w:rPr>
          <w:rFonts w:ascii="Times New Roman" w:eastAsia="Times New Roman" w:hAnsi="Times New Roman" w:cs="Times New Roman"/>
          <w:bCs/>
          <w:iCs/>
        </w:rPr>
        <w:t>In addition, we have had some challenges regarding the formatting of the website pages</w:t>
      </w:r>
      <w:r w:rsidR="00ED5727" w:rsidRPr="00C87E63">
        <w:rPr>
          <w:rFonts w:ascii="Times New Roman" w:eastAsia="Times New Roman" w:hAnsi="Times New Roman" w:cs="Times New Roman"/>
          <w:bCs/>
          <w:iCs/>
        </w:rPr>
        <w:t xml:space="preserve">, but we </w:t>
      </w:r>
      <w:r w:rsidR="00045B56" w:rsidRPr="00C87E63">
        <w:rPr>
          <w:rFonts w:ascii="Times New Roman" w:eastAsia="Times New Roman" w:hAnsi="Times New Roman" w:cs="Times New Roman"/>
          <w:bCs/>
          <w:iCs/>
        </w:rPr>
        <w:t xml:space="preserve">have designated team members to work on the solution. </w:t>
      </w:r>
    </w:p>
    <w:p w14:paraId="7A737875" w14:textId="131FBF3D" w:rsidR="007A1031" w:rsidRPr="00C87E63" w:rsidRDefault="003279A5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ab/>
        <w:t xml:space="preserve">Our next steps are </w:t>
      </w:r>
      <w:r w:rsidR="00F814D7" w:rsidRPr="00C87E63">
        <w:rPr>
          <w:rFonts w:ascii="Times New Roman" w:eastAsia="Times New Roman" w:hAnsi="Times New Roman" w:cs="Times New Roman"/>
          <w:bCs/>
          <w:iCs/>
        </w:rPr>
        <w:t xml:space="preserve">to configure the back end – the side of the website that </w:t>
      </w:r>
      <w:r w:rsidR="0066777B" w:rsidRPr="00C87E63">
        <w:rPr>
          <w:rFonts w:ascii="Times New Roman" w:eastAsia="Times New Roman" w:hAnsi="Times New Roman" w:cs="Times New Roman"/>
          <w:bCs/>
          <w:iCs/>
        </w:rPr>
        <w:t>users cannot see that makes the website function properly</w:t>
      </w:r>
      <w:r w:rsidR="002E457C" w:rsidRPr="00C87E63">
        <w:rPr>
          <w:rFonts w:ascii="Times New Roman" w:eastAsia="Times New Roman" w:hAnsi="Times New Roman" w:cs="Times New Roman"/>
          <w:bCs/>
          <w:iCs/>
        </w:rPr>
        <w:t>,</w:t>
      </w:r>
      <w:r w:rsidR="004E0200" w:rsidRPr="00C87E63">
        <w:rPr>
          <w:rFonts w:ascii="Times New Roman" w:eastAsia="Times New Roman" w:hAnsi="Times New Roman" w:cs="Times New Roman"/>
          <w:bCs/>
          <w:iCs/>
        </w:rPr>
        <w:t xml:space="preserve"> and </w:t>
      </w:r>
      <w:r w:rsidR="00DF52BD" w:rsidRPr="00C87E63">
        <w:rPr>
          <w:rFonts w:ascii="Times New Roman" w:eastAsia="Times New Roman" w:hAnsi="Times New Roman" w:cs="Times New Roman"/>
          <w:bCs/>
          <w:iCs/>
        </w:rPr>
        <w:t>to start gathering data from each restaurant</w:t>
      </w:r>
      <w:r w:rsidR="004E0200" w:rsidRPr="00C87E63">
        <w:rPr>
          <w:rFonts w:ascii="Times New Roman" w:eastAsia="Times New Roman" w:hAnsi="Times New Roman" w:cs="Times New Roman"/>
          <w:bCs/>
          <w:iCs/>
        </w:rPr>
        <w:t xml:space="preserve">. </w:t>
      </w:r>
      <w:r w:rsidR="001E7B5C" w:rsidRPr="00C87E63">
        <w:rPr>
          <w:rFonts w:ascii="Times New Roman" w:eastAsia="Times New Roman" w:hAnsi="Times New Roman" w:cs="Times New Roman"/>
          <w:bCs/>
          <w:iCs/>
        </w:rPr>
        <w:t>We will need to use data tools to</w:t>
      </w:r>
      <w:r w:rsidR="002E1A3D" w:rsidRPr="00C87E63">
        <w:rPr>
          <w:rFonts w:ascii="Times New Roman" w:eastAsia="Times New Roman" w:hAnsi="Times New Roman" w:cs="Times New Roman"/>
          <w:bCs/>
          <w:iCs/>
        </w:rPr>
        <w:t xml:space="preserve"> extract data </w:t>
      </w:r>
      <w:r w:rsidR="00D13F4E" w:rsidRPr="00C87E63">
        <w:rPr>
          <w:rFonts w:ascii="Times New Roman" w:eastAsia="Times New Roman" w:hAnsi="Times New Roman" w:cs="Times New Roman"/>
          <w:bCs/>
          <w:iCs/>
        </w:rPr>
        <w:t xml:space="preserve">(sales, food prices, and </w:t>
      </w:r>
      <w:r w:rsidR="00905EEE" w:rsidRPr="00C87E63">
        <w:rPr>
          <w:rFonts w:ascii="Times New Roman" w:eastAsia="Times New Roman" w:hAnsi="Times New Roman" w:cs="Times New Roman"/>
          <w:bCs/>
          <w:iCs/>
        </w:rPr>
        <w:t xml:space="preserve">location) </w:t>
      </w:r>
      <w:r w:rsidR="002E1A3D" w:rsidRPr="00C87E63">
        <w:rPr>
          <w:rFonts w:ascii="Times New Roman" w:eastAsia="Times New Roman" w:hAnsi="Times New Roman" w:cs="Times New Roman"/>
          <w:bCs/>
          <w:iCs/>
        </w:rPr>
        <w:t xml:space="preserve">from </w:t>
      </w:r>
      <w:r w:rsidR="00905EEE" w:rsidRPr="00C87E63">
        <w:rPr>
          <w:rFonts w:ascii="Times New Roman" w:eastAsia="Times New Roman" w:hAnsi="Times New Roman" w:cs="Times New Roman"/>
          <w:bCs/>
          <w:iCs/>
        </w:rPr>
        <w:t xml:space="preserve">the </w:t>
      </w:r>
      <w:r w:rsidR="002E1A3D" w:rsidRPr="00C87E63">
        <w:rPr>
          <w:rFonts w:ascii="Times New Roman" w:eastAsia="Times New Roman" w:hAnsi="Times New Roman" w:cs="Times New Roman"/>
          <w:bCs/>
          <w:iCs/>
        </w:rPr>
        <w:t xml:space="preserve">website of each restaurant </w:t>
      </w:r>
      <w:proofErr w:type="gramStart"/>
      <w:r w:rsidR="003A0B90" w:rsidRPr="00C87E63">
        <w:rPr>
          <w:rFonts w:ascii="Times New Roman" w:eastAsia="Times New Roman" w:hAnsi="Times New Roman" w:cs="Times New Roman"/>
          <w:bCs/>
          <w:iCs/>
        </w:rPr>
        <w:t xml:space="preserve">as a way </w:t>
      </w:r>
      <w:r w:rsidR="009E1B99" w:rsidRPr="00C87E63">
        <w:rPr>
          <w:rFonts w:ascii="Times New Roman" w:eastAsia="Times New Roman" w:hAnsi="Times New Roman" w:cs="Times New Roman"/>
          <w:bCs/>
          <w:iCs/>
        </w:rPr>
        <w:t>to</w:t>
      </w:r>
      <w:proofErr w:type="gramEnd"/>
      <w:r w:rsidR="00531173" w:rsidRPr="00C87E63">
        <w:rPr>
          <w:rFonts w:ascii="Times New Roman" w:eastAsia="Times New Roman" w:hAnsi="Times New Roman" w:cs="Times New Roman"/>
          <w:bCs/>
          <w:iCs/>
        </w:rPr>
        <w:t xml:space="preserve"> display the sale</w:t>
      </w:r>
      <w:r w:rsidR="00905EEE" w:rsidRPr="00C87E63">
        <w:rPr>
          <w:rFonts w:ascii="Times New Roman" w:eastAsia="Times New Roman" w:hAnsi="Times New Roman" w:cs="Times New Roman"/>
          <w:bCs/>
          <w:iCs/>
        </w:rPr>
        <w:t>,</w:t>
      </w:r>
      <w:r w:rsidR="00531173" w:rsidRPr="00C87E63">
        <w:rPr>
          <w:rFonts w:ascii="Times New Roman" w:eastAsia="Times New Roman" w:hAnsi="Times New Roman" w:cs="Times New Roman"/>
          <w:bCs/>
          <w:iCs/>
        </w:rPr>
        <w:t xml:space="preserve"> the percentage that the user can save from the sale</w:t>
      </w:r>
      <w:r w:rsidR="00905EEE" w:rsidRPr="00C87E63">
        <w:rPr>
          <w:rFonts w:ascii="Times New Roman" w:eastAsia="Times New Roman" w:hAnsi="Times New Roman" w:cs="Times New Roman"/>
          <w:bCs/>
          <w:iCs/>
        </w:rPr>
        <w:t xml:space="preserve">, and the </w:t>
      </w:r>
      <w:r w:rsidR="001D681E" w:rsidRPr="00C87E63">
        <w:rPr>
          <w:rFonts w:ascii="Times New Roman" w:eastAsia="Times New Roman" w:hAnsi="Times New Roman" w:cs="Times New Roman"/>
          <w:bCs/>
          <w:iCs/>
        </w:rPr>
        <w:t>restaurant’s</w:t>
      </w:r>
      <w:r w:rsidR="00905EEE" w:rsidRPr="00C87E63">
        <w:rPr>
          <w:rFonts w:ascii="Times New Roman" w:eastAsia="Times New Roman" w:hAnsi="Times New Roman" w:cs="Times New Roman"/>
          <w:bCs/>
          <w:iCs/>
        </w:rPr>
        <w:t xml:space="preserve"> distance from the user. </w:t>
      </w:r>
    </w:p>
    <w:p w14:paraId="3D1557DF" w14:textId="5D9DCC11" w:rsidR="003279A5" w:rsidRPr="00C87E63" w:rsidRDefault="007A1031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ab/>
        <w:t xml:space="preserve">We hope </w:t>
      </w:r>
      <w:r w:rsidR="0003031C" w:rsidRPr="00C87E63">
        <w:rPr>
          <w:rFonts w:ascii="Times New Roman" w:eastAsia="Times New Roman" w:hAnsi="Times New Roman" w:cs="Times New Roman"/>
          <w:bCs/>
          <w:iCs/>
        </w:rPr>
        <w:t xml:space="preserve">that this email has been reassuring and informative. We deeply appreciate your </w:t>
      </w:r>
      <w:r w:rsidR="00805AD6" w:rsidRPr="00C87E63">
        <w:rPr>
          <w:rFonts w:ascii="Times New Roman" w:eastAsia="Times New Roman" w:hAnsi="Times New Roman" w:cs="Times New Roman"/>
          <w:bCs/>
          <w:iCs/>
        </w:rPr>
        <w:t xml:space="preserve">trust and support throughout this process. Your opinions are very valuable to us, so please feel free to reach out with questions, comments, and concerns. </w:t>
      </w:r>
      <w:r w:rsidR="001249C4" w:rsidRPr="00C87E63">
        <w:rPr>
          <w:rFonts w:ascii="Times New Roman" w:eastAsia="Times New Roman" w:hAnsi="Times New Roman" w:cs="Times New Roman"/>
          <w:bCs/>
          <w:iCs/>
        </w:rPr>
        <w:t xml:space="preserve">Thank you for your commitment to YUPP, we are </w:t>
      </w:r>
      <w:r w:rsidR="00495268" w:rsidRPr="00C87E63">
        <w:rPr>
          <w:rFonts w:ascii="Times New Roman" w:eastAsia="Times New Roman" w:hAnsi="Times New Roman" w:cs="Times New Roman"/>
          <w:bCs/>
          <w:iCs/>
        </w:rPr>
        <w:t xml:space="preserve">optimistic about the direction the project is heading and </w:t>
      </w:r>
      <w:r w:rsidR="00E27B2F" w:rsidRPr="00C87E63">
        <w:rPr>
          <w:rFonts w:ascii="Times New Roman" w:eastAsia="Times New Roman" w:hAnsi="Times New Roman" w:cs="Times New Roman"/>
          <w:bCs/>
          <w:iCs/>
        </w:rPr>
        <w:t xml:space="preserve">we look forward to sharing more updates in the coming weeks. </w:t>
      </w:r>
    </w:p>
    <w:p w14:paraId="708C3F9E" w14:textId="12C5D445" w:rsidR="00E27B2F" w:rsidRPr="00C87E63" w:rsidRDefault="00E27B2F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>Best,</w:t>
      </w:r>
    </w:p>
    <w:p w14:paraId="1E028262" w14:textId="6BA0AD40" w:rsidR="00EB0590" w:rsidRPr="00C87E63" w:rsidRDefault="00EB0590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>Your software development team.</w:t>
      </w:r>
    </w:p>
    <w:p w14:paraId="5363CCB9" w14:textId="63702450" w:rsidR="00E27B2F" w:rsidRPr="00C87E63" w:rsidRDefault="00E27B2F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lastRenderedPageBreak/>
        <w:t>Nicole Johnson</w:t>
      </w:r>
    </w:p>
    <w:p w14:paraId="5FB2CDE5" w14:textId="4DB125DE" w:rsidR="00E27B2F" w:rsidRPr="00C87E63" w:rsidRDefault="00E27B2F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>James Tanner</w:t>
      </w:r>
    </w:p>
    <w:p w14:paraId="351D92B5" w14:textId="23AA6A6F" w:rsidR="00E27B2F" w:rsidRPr="00C87E63" w:rsidRDefault="00E27B2F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>Michael Carroll</w:t>
      </w:r>
    </w:p>
    <w:p w14:paraId="4A5A723A" w14:textId="2134D75A" w:rsidR="00E27B2F" w:rsidRPr="00C87E63" w:rsidRDefault="00E27B2F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>Tyler Carver</w:t>
      </w:r>
    </w:p>
    <w:p w14:paraId="5713AFF4" w14:textId="56D60AD3" w:rsidR="00E27B2F" w:rsidRPr="00C87E63" w:rsidRDefault="00E27B2F" w:rsidP="003279A5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 w:rsidRPr="00C87E63">
        <w:rPr>
          <w:rFonts w:ascii="Times New Roman" w:eastAsia="Times New Roman" w:hAnsi="Times New Roman" w:cs="Times New Roman"/>
          <w:bCs/>
          <w:iCs/>
        </w:rPr>
        <w:t xml:space="preserve">Tanner Rohloff </w:t>
      </w:r>
    </w:p>
    <w:p w14:paraId="07F29238" w14:textId="77777777" w:rsidR="00C53DDE" w:rsidRPr="000E0E0C" w:rsidRDefault="00C53DDE" w:rsidP="000E0E0C">
      <w:p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2EB7919E" w14:textId="1F49331E" w:rsidR="00A63DA2" w:rsidRPr="00C87E63" w:rsidRDefault="00A63DA2" w:rsidP="00B80E86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713A29">
        <w:rPr>
          <w:rFonts w:ascii="Times New Roman" w:eastAsia="Times New Roman" w:hAnsi="Times New Roman" w:cs="Times New Roman"/>
          <w:b/>
          <w:iCs/>
        </w:rPr>
        <w:t>Link to video</w:t>
      </w:r>
      <w:r w:rsidR="00B80E86" w:rsidRPr="00C87E63">
        <w:rPr>
          <w:rFonts w:ascii="Times New Roman" w:eastAsia="Times New Roman" w:hAnsi="Times New Roman" w:cs="Times New Roman"/>
          <w:b/>
          <w:i/>
          <w:color w:val="FF0000"/>
        </w:rPr>
        <w:tab/>
      </w:r>
    </w:p>
    <w:p w14:paraId="2ACC59A8" w14:textId="5EFC8A1D" w:rsidR="00B80E86" w:rsidRPr="00B80E86" w:rsidRDefault="00B80E86" w:rsidP="00B80E86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FFC000" w:themeColor="accent4"/>
        </w:rPr>
      </w:pPr>
      <w:hyperlink r:id="rId8" w:history="1">
        <w:r w:rsidRPr="00B80E86">
          <w:rPr>
            <w:rStyle w:val="Hyperlink"/>
            <w:rFonts w:ascii="Times New Roman" w:eastAsia="Times New Roman" w:hAnsi="Times New Roman" w:cs="Times New Roman"/>
            <w:b/>
            <w:i/>
          </w:rPr>
          <w:t>https://youtu.be/SIlXDdQhBPQ</w:t>
        </w:r>
      </w:hyperlink>
    </w:p>
    <w:sectPr w:rsidR="00B80E86" w:rsidRPr="00B80E86" w:rsidSect="00713A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47B3"/>
    <w:multiLevelType w:val="hybridMultilevel"/>
    <w:tmpl w:val="FFFFFFFF"/>
    <w:lvl w:ilvl="0" w:tplc="B26EB32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50A8F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DDE23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C6AD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8E03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9BA3A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D84A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54C8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6B8A5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E8FD4"/>
    <w:multiLevelType w:val="hybridMultilevel"/>
    <w:tmpl w:val="FFFFFFFF"/>
    <w:lvl w:ilvl="0" w:tplc="076E61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B5AC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89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CF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4A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81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2C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EF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06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73E75"/>
    <w:multiLevelType w:val="hybridMultilevel"/>
    <w:tmpl w:val="0B1A526A"/>
    <w:lvl w:ilvl="0" w:tplc="FF1680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5873446">
    <w:abstractNumId w:val="4"/>
  </w:num>
  <w:num w:numId="2" w16cid:durableId="2041081141">
    <w:abstractNumId w:val="3"/>
  </w:num>
  <w:num w:numId="3" w16cid:durableId="2111470188">
    <w:abstractNumId w:val="0"/>
  </w:num>
  <w:num w:numId="4" w16cid:durableId="2061778786">
    <w:abstractNumId w:val="5"/>
  </w:num>
  <w:num w:numId="5" w16cid:durableId="1933319343">
    <w:abstractNumId w:val="2"/>
  </w:num>
  <w:num w:numId="6" w16cid:durableId="239752453">
    <w:abstractNumId w:val="1"/>
  </w:num>
  <w:num w:numId="7" w16cid:durableId="177840328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e Johnson">
    <w15:presenceInfo w15:providerId="AD" w15:userId="S::ntj21a@fsu.edu::8b3fa866-341a-4ed1-8098-df613417cb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00A1A"/>
    <w:rsid w:val="00002FEA"/>
    <w:rsid w:val="00002FFE"/>
    <w:rsid w:val="00003334"/>
    <w:rsid w:val="00006AE9"/>
    <w:rsid w:val="000129EF"/>
    <w:rsid w:val="00013072"/>
    <w:rsid w:val="000203E0"/>
    <w:rsid w:val="000240F3"/>
    <w:rsid w:val="0003031C"/>
    <w:rsid w:val="000318B1"/>
    <w:rsid w:val="00032F09"/>
    <w:rsid w:val="00034941"/>
    <w:rsid w:val="00040476"/>
    <w:rsid w:val="000430BC"/>
    <w:rsid w:val="000452FA"/>
    <w:rsid w:val="00045B56"/>
    <w:rsid w:val="000567E1"/>
    <w:rsid w:val="00057935"/>
    <w:rsid w:val="000603B8"/>
    <w:rsid w:val="0006538A"/>
    <w:rsid w:val="00065411"/>
    <w:rsid w:val="0006698C"/>
    <w:rsid w:val="00067EB2"/>
    <w:rsid w:val="000702C6"/>
    <w:rsid w:val="00070968"/>
    <w:rsid w:val="00070F24"/>
    <w:rsid w:val="0007503D"/>
    <w:rsid w:val="0008146B"/>
    <w:rsid w:val="000939C2"/>
    <w:rsid w:val="00093F37"/>
    <w:rsid w:val="0009443C"/>
    <w:rsid w:val="00095B3F"/>
    <w:rsid w:val="000A0D5F"/>
    <w:rsid w:val="000A0EA0"/>
    <w:rsid w:val="000A1184"/>
    <w:rsid w:val="000A13C3"/>
    <w:rsid w:val="000A3387"/>
    <w:rsid w:val="000A7DB0"/>
    <w:rsid w:val="000B3AF2"/>
    <w:rsid w:val="000C0C23"/>
    <w:rsid w:val="000C2AD1"/>
    <w:rsid w:val="000C4D74"/>
    <w:rsid w:val="000C6041"/>
    <w:rsid w:val="000C61B5"/>
    <w:rsid w:val="000D5587"/>
    <w:rsid w:val="000D6B39"/>
    <w:rsid w:val="000D6DEA"/>
    <w:rsid w:val="000D6EEC"/>
    <w:rsid w:val="000E0026"/>
    <w:rsid w:val="000E0E0C"/>
    <w:rsid w:val="000E37B7"/>
    <w:rsid w:val="000E5925"/>
    <w:rsid w:val="000F0906"/>
    <w:rsid w:val="000F2439"/>
    <w:rsid w:val="000F247F"/>
    <w:rsid w:val="000F3F22"/>
    <w:rsid w:val="000F3FFC"/>
    <w:rsid w:val="00105429"/>
    <w:rsid w:val="00107183"/>
    <w:rsid w:val="00107B8D"/>
    <w:rsid w:val="00113300"/>
    <w:rsid w:val="00114232"/>
    <w:rsid w:val="001158D0"/>
    <w:rsid w:val="00121E88"/>
    <w:rsid w:val="001249C4"/>
    <w:rsid w:val="001257F0"/>
    <w:rsid w:val="00126262"/>
    <w:rsid w:val="0013122B"/>
    <w:rsid w:val="001349F2"/>
    <w:rsid w:val="00141A05"/>
    <w:rsid w:val="001444DD"/>
    <w:rsid w:val="0014662C"/>
    <w:rsid w:val="0015170C"/>
    <w:rsid w:val="00152843"/>
    <w:rsid w:val="00153278"/>
    <w:rsid w:val="00153F5D"/>
    <w:rsid w:val="00154553"/>
    <w:rsid w:val="001574C2"/>
    <w:rsid w:val="00160675"/>
    <w:rsid w:val="00160CEE"/>
    <w:rsid w:val="00163233"/>
    <w:rsid w:val="001676F9"/>
    <w:rsid w:val="00173E85"/>
    <w:rsid w:val="0017658A"/>
    <w:rsid w:val="001775A8"/>
    <w:rsid w:val="00181023"/>
    <w:rsid w:val="00181BD5"/>
    <w:rsid w:val="00182948"/>
    <w:rsid w:val="00187174"/>
    <w:rsid w:val="00187198"/>
    <w:rsid w:val="00190318"/>
    <w:rsid w:val="00193A07"/>
    <w:rsid w:val="001A249F"/>
    <w:rsid w:val="001A4530"/>
    <w:rsid w:val="001A7898"/>
    <w:rsid w:val="001B2331"/>
    <w:rsid w:val="001B655F"/>
    <w:rsid w:val="001B70AD"/>
    <w:rsid w:val="001B7452"/>
    <w:rsid w:val="001C025F"/>
    <w:rsid w:val="001C3159"/>
    <w:rsid w:val="001C6311"/>
    <w:rsid w:val="001C7BE9"/>
    <w:rsid w:val="001D681E"/>
    <w:rsid w:val="001E7B5C"/>
    <w:rsid w:val="001F1A38"/>
    <w:rsid w:val="001F2E6B"/>
    <w:rsid w:val="001F3AD4"/>
    <w:rsid w:val="001F465F"/>
    <w:rsid w:val="001F4AF2"/>
    <w:rsid w:val="001F5FAC"/>
    <w:rsid w:val="002008CB"/>
    <w:rsid w:val="00204165"/>
    <w:rsid w:val="00204449"/>
    <w:rsid w:val="00210A37"/>
    <w:rsid w:val="002115E0"/>
    <w:rsid w:val="00211BAB"/>
    <w:rsid w:val="00211E01"/>
    <w:rsid w:val="002122EE"/>
    <w:rsid w:val="0022166C"/>
    <w:rsid w:val="00221B89"/>
    <w:rsid w:val="00221EAE"/>
    <w:rsid w:val="002233E2"/>
    <w:rsid w:val="002269B2"/>
    <w:rsid w:val="00232B4D"/>
    <w:rsid w:val="002335BC"/>
    <w:rsid w:val="00241A3D"/>
    <w:rsid w:val="0024492A"/>
    <w:rsid w:val="00245469"/>
    <w:rsid w:val="0024587A"/>
    <w:rsid w:val="00246052"/>
    <w:rsid w:val="0025555B"/>
    <w:rsid w:val="00255869"/>
    <w:rsid w:val="002559FB"/>
    <w:rsid w:val="00264EE1"/>
    <w:rsid w:val="002676F2"/>
    <w:rsid w:val="002728B5"/>
    <w:rsid w:val="00272E16"/>
    <w:rsid w:val="00277F70"/>
    <w:rsid w:val="002822AF"/>
    <w:rsid w:val="002833BC"/>
    <w:rsid w:val="0028679E"/>
    <w:rsid w:val="00287943"/>
    <w:rsid w:val="00294071"/>
    <w:rsid w:val="002A1008"/>
    <w:rsid w:val="002A4C3E"/>
    <w:rsid w:val="002B0C81"/>
    <w:rsid w:val="002B15FF"/>
    <w:rsid w:val="002B55D9"/>
    <w:rsid w:val="002C28A1"/>
    <w:rsid w:val="002C60AF"/>
    <w:rsid w:val="002C650F"/>
    <w:rsid w:val="002D2187"/>
    <w:rsid w:val="002D34FF"/>
    <w:rsid w:val="002D51D5"/>
    <w:rsid w:val="002E1A3D"/>
    <w:rsid w:val="002E457C"/>
    <w:rsid w:val="002E4F51"/>
    <w:rsid w:val="002E5F86"/>
    <w:rsid w:val="002E77AE"/>
    <w:rsid w:val="002F3534"/>
    <w:rsid w:val="002F4C2C"/>
    <w:rsid w:val="002F78F8"/>
    <w:rsid w:val="0030093A"/>
    <w:rsid w:val="00304358"/>
    <w:rsid w:val="003069CC"/>
    <w:rsid w:val="00312616"/>
    <w:rsid w:val="00314FB0"/>
    <w:rsid w:val="00324705"/>
    <w:rsid w:val="003279A5"/>
    <w:rsid w:val="00333D6A"/>
    <w:rsid w:val="00335B5C"/>
    <w:rsid w:val="00344571"/>
    <w:rsid w:val="00354957"/>
    <w:rsid w:val="00360315"/>
    <w:rsid w:val="00364749"/>
    <w:rsid w:val="003654FF"/>
    <w:rsid w:val="00385698"/>
    <w:rsid w:val="00391EBC"/>
    <w:rsid w:val="00394392"/>
    <w:rsid w:val="003960CD"/>
    <w:rsid w:val="0039652E"/>
    <w:rsid w:val="00397775"/>
    <w:rsid w:val="003A0B90"/>
    <w:rsid w:val="003A2080"/>
    <w:rsid w:val="003A221E"/>
    <w:rsid w:val="003A4E1F"/>
    <w:rsid w:val="003B0CBF"/>
    <w:rsid w:val="003B37E2"/>
    <w:rsid w:val="003C4A83"/>
    <w:rsid w:val="003D5583"/>
    <w:rsid w:val="003D60EC"/>
    <w:rsid w:val="003D7C59"/>
    <w:rsid w:val="003E0759"/>
    <w:rsid w:val="003E1C69"/>
    <w:rsid w:val="003E29CA"/>
    <w:rsid w:val="003E3981"/>
    <w:rsid w:val="003E3A7A"/>
    <w:rsid w:val="003F3225"/>
    <w:rsid w:val="003F3C84"/>
    <w:rsid w:val="00412E22"/>
    <w:rsid w:val="00415549"/>
    <w:rsid w:val="0041717D"/>
    <w:rsid w:val="0041774D"/>
    <w:rsid w:val="00423A03"/>
    <w:rsid w:val="00423E00"/>
    <w:rsid w:val="00425C65"/>
    <w:rsid w:val="00433EEE"/>
    <w:rsid w:val="00434FEC"/>
    <w:rsid w:val="0043684A"/>
    <w:rsid w:val="004403BC"/>
    <w:rsid w:val="00441866"/>
    <w:rsid w:val="0044500D"/>
    <w:rsid w:val="0044580F"/>
    <w:rsid w:val="00446011"/>
    <w:rsid w:val="00446D9C"/>
    <w:rsid w:val="00450838"/>
    <w:rsid w:val="00451ED4"/>
    <w:rsid w:val="00454218"/>
    <w:rsid w:val="00454633"/>
    <w:rsid w:val="0045621E"/>
    <w:rsid w:val="0046147A"/>
    <w:rsid w:val="00466EAB"/>
    <w:rsid w:val="00472FE5"/>
    <w:rsid w:val="004744CD"/>
    <w:rsid w:val="0048078A"/>
    <w:rsid w:val="0048137A"/>
    <w:rsid w:val="00484FAF"/>
    <w:rsid w:val="00492842"/>
    <w:rsid w:val="00493778"/>
    <w:rsid w:val="00495268"/>
    <w:rsid w:val="004956EE"/>
    <w:rsid w:val="004960A9"/>
    <w:rsid w:val="004A0190"/>
    <w:rsid w:val="004A5B8E"/>
    <w:rsid w:val="004B09FD"/>
    <w:rsid w:val="004B12C9"/>
    <w:rsid w:val="004B183B"/>
    <w:rsid w:val="004B21C4"/>
    <w:rsid w:val="004B3A92"/>
    <w:rsid w:val="004B52AD"/>
    <w:rsid w:val="004B53EC"/>
    <w:rsid w:val="004C0A44"/>
    <w:rsid w:val="004C0E3C"/>
    <w:rsid w:val="004C220E"/>
    <w:rsid w:val="004C6529"/>
    <w:rsid w:val="004C6E59"/>
    <w:rsid w:val="004D45B2"/>
    <w:rsid w:val="004E0200"/>
    <w:rsid w:val="004E2146"/>
    <w:rsid w:val="004F3C90"/>
    <w:rsid w:val="004F4E5E"/>
    <w:rsid w:val="004F68BA"/>
    <w:rsid w:val="004F6D3B"/>
    <w:rsid w:val="00505B06"/>
    <w:rsid w:val="0050774D"/>
    <w:rsid w:val="00507B49"/>
    <w:rsid w:val="00510A11"/>
    <w:rsid w:val="005112E9"/>
    <w:rsid w:val="00511CD8"/>
    <w:rsid w:val="00517A90"/>
    <w:rsid w:val="00520A8E"/>
    <w:rsid w:val="0052283D"/>
    <w:rsid w:val="00522F8C"/>
    <w:rsid w:val="005239B2"/>
    <w:rsid w:val="00525EFE"/>
    <w:rsid w:val="00530878"/>
    <w:rsid w:val="00531173"/>
    <w:rsid w:val="005317FB"/>
    <w:rsid w:val="00542BC2"/>
    <w:rsid w:val="0054584E"/>
    <w:rsid w:val="00551501"/>
    <w:rsid w:val="00553AFA"/>
    <w:rsid w:val="005540FF"/>
    <w:rsid w:val="00555113"/>
    <w:rsid w:val="0055526F"/>
    <w:rsid w:val="0055624D"/>
    <w:rsid w:val="00560474"/>
    <w:rsid w:val="00565362"/>
    <w:rsid w:val="00566D91"/>
    <w:rsid w:val="00576F2F"/>
    <w:rsid w:val="00582169"/>
    <w:rsid w:val="005829CB"/>
    <w:rsid w:val="00593BC9"/>
    <w:rsid w:val="005A1822"/>
    <w:rsid w:val="005A7FA1"/>
    <w:rsid w:val="005B1D84"/>
    <w:rsid w:val="005B1F89"/>
    <w:rsid w:val="005B5687"/>
    <w:rsid w:val="005B6B7B"/>
    <w:rsid w:val="005C179E"/>
    <w:rsid w:val="005C3349"/>
    <w:rsid w:val="005C3732"/>
    <w:rsid w:val="005C5561"/>
    <w:rsid w:val="005D68F3"/>
    <w:rsid w:val="005D775A"/>
    <w:rsid w:val="005D7B59"/>
    <w:rsid w:val="005E1B25"/>
    <w:rsid w:val="005F2302"/>
    <w:rsid w:val="005F4104"/>
    <w:rsid w:val="005F503D"/>
    <w:rsid w:val="005F667C"/>
    <w:rsid w:val="00601801"/>
    <w:rsid w:val="00601E5B"/>
    <w:rsid w:val="00604A9B"/>
    <w:rsid w:val="006130AC"/>
    <w:rsid w:val="00614E35"/>
    <w:rsid w:val="0062107A"/>
    <w:rsid w:val="006402BF"/>
    <w:rsid w:val="00646B94"/>
    <w:rsid w:val="006502AF"/>
    <w:rsid w:val="00650EED"/>
    <w:rsid w:val="006569EF"/>
    <w:rsid w:val="00661A5C"/>
    <w:rsid w:val="00666DCE"/>
    <w:rsid w:val="0066777B"/>
    <w:rsid w:val="00683CD3"/>
    <w:rsid w:val="00684401"/>
    <w:rsid w:val="00684B05"/>
    <w:rsid w:val="00691D19"/>
    <w:rsid w:val="00692598"/>
    <w:rsid w:val="00692A5A"/>
    <w:rsid w:val="00692F47"/>
    <w:rsid w:val="006933C9"/>
    <w:rsid w:val="006A14F0"/>
    <w:rsid w:val="006A4804"/>
    <w:rsid w:val="006A6748"/>
    <w:rsid w:val="006A6C91"/>
    <w:rsid w:val="006B3529"/>
    <w:rsid w:val="006B3667"/>
    <w:rsid w:val="006B4926"/>
    <w:rsid w:val="006C2103"/>
    <w:rsid w:val="006C2ACE"/>
    <w:rsid w:val="006C35D7"/>
    <w:rsid w:val="006C3F30"/>
    <w:rsid w:val="006D05C7"/>
    <w:rsid w:val="006D1FBB"/>
    <w:rsid w:val="006E21B5"/>
    <w:rsid w:val="006F3CB9"/>
    <w:rsid w:val="006F467C"/>
    <w:rsid w:val="006F6F5C"/>
    <w:rsid w:val="00701727"/>
    <w:rsid w:val="007033F6"/>
    <w:rsid w:val="00705EAB"/>
    <w:rsid w:val="0071159F"/>
    <w:rsid w:val="00713A29"/>
    <w:rsid w:val="00713D00"/>
    <w:rsid w:val="007162A0"/>
    <w:rsid w:val="007229F1"/>
    <w:rsid w:val="00722A75"/>
    <w:rsid w:val="007237A7"/>
    <w:rsid w:val="0073160E"/>
    <w:rsid w:val="00731F1E"/>
    <w:rsid w:val="007411AE"/>
    <w:rsid w:val="007425DA"/>
    <w:rsid w:val="007437DB"/>
    <w:rsid w:val="00743CED"/>
    <w:rsid w:val="00747889"/>
    <w:rsid w:val="00750F76"/>
    <w:rsid w:val="007514B9"/>
    <w:rsid w:val="00752E83"/>
    <w:rsid w:val="00754F78"/>
    <w:rsid w:val="00756A33"/>
    <w:rsid w:val="00756ECD"/>
    <w:rsid w:val="00757DB0"/>
    <w:rsid w:val="00763346"/>
    <w:rsid w:val="0076525D"/>
    <w:rsid w:val="007665E9"/>
    <w:rsid w:val="00773A41"/>
    <w:rsid w:val="0077571F"/>
    <w:rsid w:val="0078271F"/>
    <w:rsid w:val="00784A10"/>
    <w:rsid w:val="00785763"/>
    <w:rsid w:val="00787599"/>
    <w:rsid w:val="00794530"/>
    <w:rsid w:val="0079609E"/>
    <w:rsid w:val="007A1031"/>
    <w:rsid w:val="007A28EB"/>
    <w:rsid w:val="007A7CF5"/>
    <w:rsid w:val="007B2EFC"/>
    <w:rsid w:val="007C2767"/>
    <w:rsid w:val="007C4529"/>
    <w:rsid w:val="007C643B"/>
    <w:rsid w:val="007C734D"/>
    <w:rsid w:val="007D4469"/>
    <w:rsid w:val="007D5F4D"/>
    <w:rsid w:val="007D6F4B"/>
    <w:rsid w:val="007D73EC"/>
    <w:rsid w:val="007F0C75"/>
    <w:rsid w:val="007F334E"/>
    <w:rsid w:val="007F56AD"/>
    <w:rsid w:val="00801C58"/>
    <w:rsid w:val="00805AD6"/>
    <w:rsid w:val="00805BA4"/>
    <w:rsid w:val="00810690"/>
    <w:rsid w:val="00814F67"/>
    <w:rsid w:val="00815944"/>
    <w:rsid w:val="0081606B"/>
    <w:rsid w:val="008226F7"/>
    <w:rsid w:val="0082571D"/>
    <w:rsid w:val="00830715"/>
    <w:rsid w:val="008315EA"/>
    <w:rsid w:val="008379A2"/>
    <w:rsid w:val="00840190"/>
    <w:rsid w:val="008516B5"/>
    <w:rsid w:val="00857BF8"/>
    <w:rsid w:val="00860122"/>
    <w:rsid w:val="00862403"/>
    <w:rsid w:val="00864ED2"/>
    <w:rsid w:val="008655C0"/>
    <w:rsid w:val="00865CE0"/>
    <w:rsid w:val="0087065B"/>
    <w:rsid w:val="008861F8"/>
    <w:rsid w:val="00891357"/>
    <w:rsid w:val="008967A8"/>
    <w:rsid w:val="008973C9"/>
    <w:rsid w:val="008A542F"/>
    <w:rsid w:val="008B0326"/>
    <w:rsid w:val="008B0593"/>
    <w:rsid w:val="008B077B"/>
    <w:rsid w:val="008B20E9"/>
    <w:rsid w:val="008B3EDB"/>
    <w:rsid w:val="008B5F5D"/>
    <w:rsid w:val="008C0E9A"/>
    <w:rsid w:val="008C3C40"/>
    <w:rsid w:val="008C59CC"/>
    <w:rsid w:val="008C7EDD"/>
    <w:rsid w:val="008D53F1"/>
    <w:rsid w:val="008D63B1"/>
    <w:rsid w:val="008E047C"/>
    <w:rsid w:val="008E4AF8"/>
    <w:rsid w:val="008E6745"/>
    <w:rsid w:val="008E7446"/>
    <w:rsid w:val="008E7C8A"/>
    <w:rsid w:val="008F3EE8"/>
    <w:rsid w:val="008F4DC6"/>
    <w:rsid w:val="008F69A4"/>
    <w:rsid w:val="0090049C"/>
    <w:rsid w:val="00901E8C"/>
    <w:rsid w:val="00904C16"/>
    <w:rsid w:val="00905432"/>
    <w:rsid w:val="00905EEE"/>
    <w:rsid w:val="009129CB"/>
    <w:rsid w:val="009177F8"/>
    <w:rsid w:val="00917CA3"/>
    <w:rsid w:val="00925702"/>
    <w:rsid w:val="00930D80"/>
    <w:rsid w:val="009376E2"/>
    <w:rsid w:val="009410EC"/>
    <w:rsid w:val="00943FF6"/>
    <w:rsid w:val="009463E9"/>
    <w:rsid w:val="00946EF2"/>
    <w:rsid w:val="00954FB6"/>
    <w:rsid w:val="00956C70"/>
    <w:rsid w:val="0096207E"/>
    <w:rsid w:val="00967511"/>
    <w:rsid w:val="0096785F"/>
    <w:rsid w:val="00976635"/>
    <w:rsid w:val="00977338"/>
    <w:rsid w:val="00981E7D"/>
    <w:rsid w:val="00985438"/>
    <w:rsid w:val="009866CC"/>
    <w:rsid w:val="00987BA8"/>
    <w:rsid w:val="00995E09"/>
    <w:rsid w:val="009965F5"/>
    <w:rsid w:val="00996864"/>
    <w:rsid w:val="009A03C1"/>
    <w:rsid w:val="009A12BB"/>
    <w:rsid w:val="009A1915"/>
    <w:rsid w:val="009A3778"/>
    <w:rsid w:val="009A3CC1"/>
    <w:rsid w:val="009A4BA4"/>
    <w:rsid w:val="009A694F"/>
    <w:rsid w:val="009A7CC3"/>
    <w:rsid w:val="009B059B"/>
    <w:rsid w:val="009B4F0E"/>
    <w:rsid w:val="009B6826"/>
    <w:rsid w:val="009B68D6"/>
    <w:rsid w:val="009C0C0F"/>
    <w:rsid w:val="009C6F4B"/>
    <w:rsid w:val="009D3BC7"/>
    <w:rsid w:val="009D4D64"/>
    <w:rsid w:val="009D4DD4"/>
    <w:rsid w:val="009D6C90"/>
    <w:rsid w:val="009E1B99"/>
    <w:rsid w:val="009E1DF7"/>
    <w:rsid w:val="009E60F5"/>
    <w:rsid w:val="009E79F2"/>
    <w:rsid w:val="009F07D3"/>
    <w:rsid w:val="009F463A"/>
    <w:rsid w:val="009F58DE"/>
    <w:rsid w:val="00A03BA5"/>
    <w:rsid w:val="00A03FC6"/>
    <w:rsid w:val="00A05E4A"/>
    <w:rsid w:val="00A0750C"/>
    <w:rsid w:val="00A11457"/>
    <w:rsid w:val="00A1498B"/>
    <w:rsid w:val="00A15A2D"/>
    <w:rsid w:val="00A30CC8"/>
    <w:rsid w:val="00A36892"/>
    <w:rsid w:val="00A436C9"/>
    <w:rsid w:val="00A43A7A"/>
    <w:rsid w:val="00A43AA5"/>
    <w:rsid w:val="00A46A2A"/>
    <w:rsid w:val="00A46B6A"/>
    <w:rsid w:val="00A470BF"/>
    <w:rsid w:val="00A523EE"/>
    <w:rsid w:val="00A570D5"/>
    <w:rsid w:val="00A5725C"/>
    <w:rsid w:val="00A61F35"/>
    <w:rsid w:val="00A62D73"/>
    <w:rsid w:val="00A63007"/>
    <w:rsid w:val="00A63DA2"/>
    <w:rsid w:val="00A65249"/>
    <w:rsid w:val="00A7021B"/>
    <w:rsid w:val="00A75C60"/>
    <w:rsid w:val="00A80C13"/>
    <w:rsid w:val="00A8480F"/>
    <w:rsid w:val="00A84C75"/>
    <w:rsid w:val="00A91356"/>
    <w:rsid w:val="00A94D58"/>
    <w:rsid w:val="00A95B1A"/>
    <w:rsid w:val="00AA0E64"/>
    <w:rsid w:val="00AB6160"/>
    <w:rsid w:val="00AC027A"/>
    <w:rsid w:val="00AC152D"/>
    <w:rsid w:val="00AC2026"/>
    <w:rsid w:val="00AC2407"/>
    <w:rsid w:val="00AC5D02"/>
    <w:rsid w:val="00AC78F7"/>
    <w:rsid w:val="00AD5352"/>
    <w:rsid w:val="00AD6AB7"/>
    <w:rsid w:val="00AD767E"/>
    <w:rsid w:val="00AE3027"/>
    <w:rsid w:val="00AE334B"/>
    <w:rsid w:val="00AE57AD"/>
    <w:rsid w:val="00AE6B35"/>
    <w:rsid w:val="00AF4DBB"/>
    <w:rsid w:val="00B003B3"/>
    <w:rsid w:val="00B0370F"/>
    <w:rsid w:val="00B07BBE"/>
    <w:rsid w:val="00B10699"/>
    <w:rsid w:val="00B106F2"/>
    <w:rsid w:val="00B113B3"/>
    <w:rsid w:val="00B115B3"/>
    <w:rsid w:val="00B1596F"/>
    <w:rsid w:val="00B1612A"/>
    <w:rsid w:val="00B1681B"/>
    <w:rsid w:val="00B20C98"/>
    <w:rsid w:val="00B22FF8"/>
    <w:rsid w:val="00B23F13"/>
    <w:rsid w:val="00B32AFA"/>
    <w:rsid w:val="00B3383C"/>
    <w:rsid w:val="00B33EB8"/>
    <w:rsid w:val="00B45EDA"/>
    <w:rsid w:val="00B530A0"/>
    <w:rsid w:val="00B55C1B"/>
    <w:rsid w:val="00B569BC"/>
    <w:rsid w:val="00B5739F"/>
    <w:rsid w:val="00B701CA"/>
    <w:rsid w:val="00B717E3"/>
    <w:rsid w:val="00B77A38"/>
    <w:rsid w:val="00B80E86"/>
    <w:rsid w:val="00B95C2B"/>
    <w:rsid w:val="00BA1E03"/>
    <w:rsid w:val="00BA366E"/>
    <w:rsid w:val="00BA6601"/>
    <w:rsid w:val="00BB0407"/>
    <w:rsid w:val="00BB48E1"/>
    <w:rsid w:val="00BB565C"/>
    <w:rsid w:val="00BC464F"/>
    <w:rsid w:val="00BC49F9"/>
    <w:rsid w:val="00BD3D17"/>
    <w:rsid w:val="00BD48EC"/>
    <w:rsid w:val="00BD6F81"/>
    <w:rsid w:val="00BE2F9F"/>
    <w:rsid w:val="00BE3813"/>
    <w:rsid w:val="00BE589E"/>
    <w:rsid w:val="00BE5A0B"/>
    <w:rsid w:val="00BF0CDF"/>
    <w:rsid w:val="00BF359A"/>
    <w:rsid w:val="00C00735"/>
    <w:rsid w:val="00C012B9"/>
    <w:rsid w:val="00C0305D"/>
    <w:rsid w:val="00C04973"/>
    <w:rsid w:val="00C07F8C"/>
    <w:rsid w:val="00C1096F"/>
    <w:rsid w:val="00C23FFC"/>
    <w:rsid w:val="00C30470"/>
    <w:rsid w:val="00C40279"/>
    <w:rsid w:val="00C405AB"/>
    <w:rsid w:val="00C414FE"/>
    <w:rsid w:val="00C42082"/>
    <w:rsid w:val="00C420F8"/>
    <w:rsid w:val="00C45FB7"/>
    <w:rsid w:val="00C46A7F"/>
    <w:rsid w:val="00C46F92"/>
    <w:rsid w:val="00C47994"/>
    <w:rsid w:val="00C47EA4"/>
    <w:rsid w:val="00C50920"/>
    <w:rsid w:val="00C53DDE"/>
    <w:rsid w:val="00C577AC"/>
    <w:rsid w:val="00C625DD"/>
    <w:rsid w:val="00C646AD"/>
    <w:rsid w:val="00C71D59"/>
    <w:rsid w:val="00C73B92"/>
    <w:rsid w:val="00C75DB8"/>
    <w:rsid w:val="00C762A0"/>
    <w:rsid w:val="00C76A8A"/>
    <w:rsid w:val="00C83CDC"/>
    <w:rsid w:val="00C86C21"/>
    <w:rsid w:val="00C87E63"/>
    <w:rsid w:val="00C931DD"/>
    <w:rsid w:val="00C94259"/>
    <w:rsid w:val="00C946D1"/>
    <w:rsid w:val="00C94CBF"/>
    <w:rsid w:val="00C9750F"/>
    <w:rsid w:val="00C97D5F"/>
    <w:rsid w:val="00CA4196"/>
    <w:rsid w:val="00CA44DE"/>
    <w:rsid w:val="00CB0F2F"/>
    <w:rsid w:val="00CB7E7E"/>
    <w:rsid w:val="00CC4DDD"/>
    <w:rsid w:val="00CC6DAE"/>
    <w:rsid w:val="00CD2EAF"/>
    <w:rsid w:val="00CD5032"/>
    <w:rsid w:val="00CD62DC"/>
    <w:rsid w:val="00CD6914"/>
    <w:rsid w:val="00CD7165"/>
    <w:rsid w:val="00CE2B59"/>
    <w:rsid w:val="00CE39A4"/>
    <w:rsid w:val="00D0004C"/>
    <w:rsid w:val="00D01348"/>
    <w:rsid w:val="00D02EDD"/>
    <w:rsid w:val="00D060AA"/>
    <w:rsid w:val="00D135DD"/>
    <w:rsid w:val="00D13F4E"/>
    <w:rsid w:val="00D16BA6"/>
    <w:rsid w:val="00D208B7"/>
    <w:rsid w:val="00D27804"/>
    <w:rsid w:val="00D32730"/>
    <w:rsid w:val="00D34327"/>
    <w:rsid w:val="00D348C5"/>
    <w:rsid w:val="00D34A5A"/>
    <w:rsid w:val="00D34F03"/>
    <w:rsid w:val="00D35B21"/>
    <w:rsid w:val="00D360E0"/>
    <w:rsid w:val="00D418C9"/>
    <w:rsid w:val="00D462DC"/>
    <w:rsid w:val="00D470B4"/>
    <w:rsid w:val="00D472A2"/>
    <w:rsid w:val="00D50592"/>
    <w:rsid w:val="00D52478"/>
    <w:rsid w:val="00D53FDD"/>
    <w:rsid w:val="00D55679"/>
    <w:rsid w:val="00D559C5"/>
    <w:rsid w:val="00D5714F"/>
    <w:rsid w:val="00D61E55"/>
    <w:rsid w:val="00D62028"/>
    <w:rsid w:val="00D63E58"/>
    <w:rsid w:val="00D65C1A"/>
    <w:rsid w:val="00D66369"/>
    <w:rsid w:val="00D67ECC"/>
    <w:rsid w:val="00D7016E"/>
    <w:rsid w:val="00D73F17"/>
    <w:rsid w:val="00D76C33"/>
    <w:rsid w:val="00D80DB0"/>
    <w:rsid w:val="00D83A70"/>
    <w:rsid w:val="00D872C4"/>
    <w:rsid w:val="00D94048"/>
    <w:rsid w:val="00D944F3"/>
    <w:rsid w:val="00D97877"/>
    <w:rsid w:val="00DA0A33"/>
    <w:rsid w:val="00DA0F90"/>
    <w:rsid w:val="00DB04C7"/>
    <w:rsid w:val="00DB62BF"/>
    <w:rsid w:val="00DB77CF"/>
    <w:rsid w:val="00DC7090"/>
    <w:rsid w:val="00DD1808"/>
    <w:rsid w:val="00DD2782"/>
    <w:rsid w:val="00DE3119"/>
    <w:rsid w:val="00DE4CEC"/>
    <w:rsid w:val="00DE559A"/>
    <w:rsid w:val="00DE6915"/>
    <w:rsid w:val="00DF00FC"/>
    <w:rsid w:val="00DF4BF5"/>
    <w:rsid w:val="00DF52BD"/>
    <w:rsid w:val="00E06A86"/>
    <w:rsid w:val="00E10559"/>
    <w:rsid w:val="00E11A38"/>
    <w:rsid w:val="00E143A1"/>
    <w:rsid w:val="00E14661"/>
    <w:rsid w:val="00E14D4B"/>
    <w:rsid w:val="00E17026"/>
    <w:rsid w:val="00E17E82"/>
    <w:rsid w:val="00E210F3"/>
    <w:rsid w:val="00E22314"/>
    <w:rsid w:val="00E23481"/>
    <w:rsid w:val="00E2619C"/>
    <w:rsid w:val="00E26E81"/>
    <w:rsid w:val="00E27B2F"/>
    <w:rsid w:val="00E31F00"/>
    <w:rsid w:val="00E42931"/>
    <w:rsid w:val="00E4304B"/>
    <w:rsid w:val="00E43D9D"/>
    <w:rsid w:val="00E5408C"/>
    <w:rsid w:val="00E572DF"/>
    <w:rsid w:val="00E579DC"/>
    <w:rsid w:val="00E60346"/>
    <w:rsid w:val="00E629A9"/>
    <w:rsid w:val="00E66C7B"/>
    <w:rsid w:val="00E71857"/>
    <w:rsid w:val="00E84DE8"/>
    <w:rsid w:val="00E92FA2"/>
    <w:rsid w:val="00E93598"/>
    <w:rsid w:val="00E949F1"/>
    <w:rsid w:val="00E963A0"/>
    <w:rsid w:val="00E97E24"/>
    <w:rsid w:val="00EA45C9"/>
    <w:rsid w:val="00EA6130"/>
    <w:rsid w:val="00EA71D1"/>
    <w:rsid w:val="00EB0590"/>
    <w:rsid w:val="00EB07F6"/>
    <w:rsid w:val="00EB150D"/>
    <w:rsid w:val="00EB2693"/>
    <w:rsid w:val="00EB68A4"/>
    <w:rsid w:val="00EB7327"/>
    <w:rsid w:val="00EC14C1"/>
    <w:rsid w:val="00EC1D25"/>
    <w:rsid w:val="00EC4023"/>
    <w:rsid w:val="00EC4930"/>
    <w:rsid w:val="00EC4D32"/>
    <w:rsid w:val="00ED2863"/>
    <w:rsid w:val="00ED5727"/>
    <w:rsid w:val="00ED5BC1"/>
    <w:rsid w:val="00ED6048"/>
    <w:rsid w:val="00EE1531"/>
    <w:rsid w:val="00EE1A41"/>
    <w:rsid w:val="00EE4FCD"/>
    <w:rsid w:val="00EE7B5D"/>
    <w:rsid w:val="00EF0E1F"/>
    <w:rsid w:val="00EF5ABC"/>
    <w:rsid w:val="00EF5E16"/>
    <w:rsid w:val="00F05511"/>
    <w:rsid w:val="00F0553A"/>
    <w:rsid w:val="00F107A2"/>
    <w:rsid w:val="00F13257"/>
    <w:rsid w:val="00F20EC0"/>
    <w:rsid w:val="00F21A77"/>
    <w:rsid w:val="00F2501C"/>
    <w:rsid w:val="00F26A1F"/>
    <w:rsid w:val="00F34035"/>
    <w:rsid w:val="00F37662"/>
    <w:rsid w:val="00F448C8"/>
    <w:rsid w:val="00F450A8"/>
    <w:rsid w:val="00F50C9D"/>
    <w:rsid w:val="00F517F0"/>
    <w:rsid w:val="00F55D69"/>
    <w:rsid w:val="00F57B14"/>
    <w:rsid w:val="00F57B19"/>
    <w:rsid w:val="00F57BD0"/>
    <w:rsid w:val="00F60329"/>
    <w:rsid w:val="00F627A7"/>
    <w:rsid w:val="00F63BA0"/>
    <w:rsid w:val="00F67270"/>
    <w:rsid w:val="00F67A05"/>
    <w:rsid w:val="00F73F84"/>
    <w:rsid w:val="00F76F72"/>
    <w:rsid w:val="00F814D7"/>
    <w:rsid w:val="00F81C0D"/>
    <w:rsid w:val="00F838BE"/>
    <w:rsid w:val="00F87528"/>
    <w:rsid w:val="00F913AB"/>
    <w:rsid w:val="00F913D8"/>
    <w:rsid w:val="00FA5B15"/>
    <w:rsid w:val="00FB413B"/>
    <w:rsid w:val="00FB7240"/>
    <w:rsid w:val="00FC3DDF"/>
    <w:rsid w:val="00FC426E"/>
    <w:rsid w:val="00FC6C28"/>
    <w:rsid w:val="00FD2602"/>
    <w:rsid w:val="00FD2E82"/>
    <w:rsid w:val="00FD51FF"/>
    <w:rsid w:val="00FE0C9D"/>
    <w:rsid w:val="00FE1123"/>
    <w:rsid w:val="00FE236A"/>
    <w:rsid w:val="00FE2EF5"/>
    <w:rsid w:val="00FE4738"/>
    <w:rsid w:val="00FE5512"/>
    <w:rsid w:val="00FE55FA"/>
    <w:rsid w:val="00FF26E0"/>
    <w:rsid w:val="00FF39E0"/>
    <w:rsid w:val="02E0F966"/>
    <w:rsid w:val="02FE85E9"/>
    <w:rsid w:val="03ACB348"/>
    <w:rsid w:val="04DD859B"/>
    <w:rsid w:val="04EFEA59"/>
    <w:rsid w:val="066AB6D6"/>
    <w:rsid w:val="08024CEA"/>
    <w:rsid w:val="080556D2"/>
    <w:rsid w:val="08C51DC9"/>
    <w:rsid w:val="08EE4D03"/>
    <w:rsid w:val="0947C98F"/>
    <w:rsid w:val="09F2A320"/>
    <w:rsid w:val="0AA163F4"/>
    <w:rsid w:val="0C00D648"/>
    <w:rsid w:val="0C3EC145"/>
    <w:rsid w:val="0CF83435"/>
    <w:rsid w:val="0E1C9176"/>
    <w:rsid w:val="0F23DBB3"/>
    <w:rsid w:val="0F726D83"/>
    <w:rsid w:val="0FC7796F"/>
    <w:rsid w:val="10280B11"/>
    <w:rsid w:val="1044F7A9"/>
    <w:rsid w:val="10885E3C"/>
    <w:rsid w:val="111D2ECC"/>
    <w:rsid w:val="121CDDDD"/>
    <w:rsid w:val="1231C339"/>
    <w:rsid w:val="12B0A35F"/>
    <w:rsid w:val="13C04612"/>
    <w:rsid w:val="14E755BC"/>
    <w:rsid w:val="14EEA31A"/>
    <w:rsid w:val="156D06F9"/>
    <w:rsid w:val="15EE15D7"/>
    <w:rsid w:val="16BE4755"/>
    <w:rsid w:val="16DC9463"/>
    <w:rsid w:val="177FEDA1"/>
    <w:rsid w:val="17F79FF6"/>
    <w:rsid w:val="185810A9"/>
    <w:rsid w:val="186CAE07"/>
    <w:rsid w:val="190A6366"/>
    <w:rsid w:val="1A439337"/>
    <w:rsid w:val="1C512171"/>
    <w:rsid w:val="1E33FD17"/>
    <w:rsid w:val="1E6B76DF"/>
    <w:rsid w:val="1F1FB994"/>
    <w:rsid w:val="1FB84826"/>
    <w:rsid w:val="2090F158"/>
    <w:rsid w:val="22BCE816"/>
    <w:rsid w:val="23215E99"/>
    <w:rsid w:val="243AC9CF"/>
    <w:rsid w:val="2462B893"/>
    <w:rsid w:val="262BC0F1"/>
    <w:rsid w:val="265AE50E"/>
    <w:rsid w:val="2746EDD1"/>
    <w:rsid w:val="27A6CB55"/>
    <w:rsid w:val="296B0F77"/>
    <w:rsid w:val="29FF6C14"/>
    <w:rsid w:val="2AF7694F"/>
    <w:rsid w:val="2B949C0A"/>
    <w:rsid w:val="2D305D17"/>
    <w:rsid w:val="2DFA7274"/>
    <w:rsid w:val="2EC97A74"/>
    <w:rsid w:val="2EFE4895"/>
    <w:rsid w:val="3076F1FB"/>
    <w:rsid w:val="30861F88"/>
    <w:rsid w:val="31B3566F"/>
    <w:rsid w:val="31B5978A"/>
    <w:rsid w:val="322D8621"/>
    <w:rsid w:val="3271E785"/>
    <w:rsid w:val="328ED064"/>
    <w:rsid w:val="32F7FA18"/>
    <w:rsid w:val="332F4B29"/>
    <w:rsid w:val="334C30FF"/>
    <w:rsid w:val="33A30F2B"/>
    <w:rsid w:val="34125162"/>
    <w:rsid w:val="3592EC09"/>
    <w:rsid w:val="35D8606D"/>
    <w:rsid w:val="37500A0C"/>
    <w:rsid w:val="37B4676B"/>
    <w:rsid w:val="37CC2E2A"/>
    <w:rsid w:val="382835FB"/>
    <w:rsid w:val="39A20452"/>
    <w:rsid w:val="39F8CE92"/>
    <w:rsid w:val="3AAF5976"/>
    <w:rsid w:val="3B1720B4"/>
    <w:rsid w:val="3B9CE9EB"/>
    <w:rsid w:val="3BCFC26F"/>
    <w:rsid w:val="3BFA787C"/>
    <w:rsid w:val="3D66D5E8"/>
    <w:rsid w:val="3DC351C3"/>
    <w:rsid w:val="3E685B19"/>
    <w:rsid w:val="3EE4BEF3"/>
    <w:rsid w:val="400AB49D"/>
    <w:rsid w:val="400B482B"/>
    <w:rsid w:val="414B654E"/>
    <w:rsid w:val="415136C2"/>
    <w:rsid w:val="4179F566"/>
    <w:rsid w:val="41B5F74C"/>
    <w:rsid w:val="42271870"/>
    <w:rsid w:val="4381B721"/>
    <w:rsid w:val="43BBB5B0"/>
    <w:rsid w:val="43D0D1A8"/>
    <w:rsid w:val="4443A0E5"/>
    <w:rsid w:val="4472B054"/>
    <w:rsid w:val="44911415"/>
    <w:rsid w:val="44920B91"/>
    <w:rsid w:val="44E5656D"/>
    <w:rsid w:val="44F0A60E"/>
    <w:rsid w:val="46131BC1"/>
    <w:rsid w:val="4758103D"/>
    <w:rsid w:val="487B62C0"/>
    <w:rsid w:val="499B5F3B"/>
    <w:rsid w:val="49A5630A"/>
    <w:rsid w:val="49CF75E7"/>
    <w:rsid w:val="4A69A1E6"/>
    <w:rsid w:val="4A98B217"/>
    <w:rsid w:val="4AD04D93"/>
    <w:rsid w:val="4AE0C00C"/>
    <w:rsid w:val="4B8F0FC9"/>
    <w:rsid w:val="4BD1AEAE"/>
    <w:rsid w:val="4BD8B9BD"/>
    <w:rsid w:val="4C3BC6A3"/>
    <w:rsid w:val="4D69E082"/>
    <w:rsid w:val="4D88F5CA"/>
    <w:rsid w:val="4E4C6EFE"/>
    <w:rsid w:val="4E5ECFF9"/>
    <w:rsid w:val="4EB0EBDE"/>
    <w:rsid w:val="4F468F48"/>
    <w:rsid w:val="4F5FC9EA"/>
    <w:rsid w:val="516F8F4C"/>
    <w:rsid w:val="520488F7"/>
    <w:rsid w:val="523D2C16"/>
    <w:rsid w:val="531426A7"/>
    <w:rsid w:val="53A05B18"/>
    <w:rsid w:val="55134B78"/>
    <w:rsid w:val="55A73AFE"/>
    <w:rsid w:val="566C8901"/>
    <w:rsid w:val="56EAAF06"/>
    <w:rsid w:val="56F0F137"/>
    <w:rsid w:val="5744D129"/>
    <w:rsid w:val="57A150EF"/>
    <w:rsid w:val="5888448A"/>
    <w:rsid w:val="5986B387"/>
    <w:rsid w:val="5987B0E1"/>
    <w:rsid w:val="5B244779"/>
    <w:rsid w:val="5BB0B769"/>
    <w:rsid w:val="5C003A4B"/>
    <w:rsid w:val="5C7A9BD8"/>
    <w:rsid w:val="5C942770"/>
    <w:rsid w:val="5CA5ACF0"/>
    <w:rsid w:val="5CFC1223"/>
    <w:rsid w:val="5D130E87"/>
    <w:rsid w:val="5DA7C55E"/>
    <w:rsid w:val="5DD150D3"/>
    <w:rsid w:val="5F1FEAFA"/>
    <w:rsid w:val="5FFBD5D4"/>
    <w:rsid w:val="6007BDFA"/>
    <w:rsid w:val="6020218B"/>
    <w:rsid w:val="609B44C9"/>
    <w:rsid w:val="60BA0AE2"/>
    <w:rsid w:val="60CB008E"/>
    <w:rsid w:val="60E9F8EE"/>
    <w:rsid w:val="61177588"/>
    <w:rsid w:val="618D9F8C"/>
    <w:rsid w:val="618DE616"/>
    <w:rsid w:val="639351F5"/>
    <w:rsid w:val="63B97208"/>
    <w:rsid w:val="63C12E54"/>
    <w:rsid w:val="6421DF52"/>
    <w:rsid w:val="64589BFB"/>
    <w:rsid w:val="6608E768"/>
    <w:rsid w:val="663E4E37"/>
    <w:rsid w:val="67AF45B5"/>
    <w:rsid w:val="6811B630"/>
    <w:rsid w:val="6A7264FF"/>
    <w:rsid w:val="6A97DCA6"/>
    <w:rsid w:val="6ABEC92C"/>
    <w:rsid w:val="6AC7C220"/>
    <w:rsid w:val="6AFA80CF"/>
    <w:rsid w:val="6AFB4BD1"/>
    <w:rsid w:val="6B87C0E2"/>
    <w:rsid w:val="6C538EDF"/>
    <w:rsid w:val="6D18ADEB"/>
    <w:rsid w:val="6E3370FB"/>
    <w:rsid w:val="6EFA0017"/>
    <w:rsid w:val="6F2C9137"/>
    <w:rsid w:val="6F40ECA4"/>
    <w:rsid w:val="70FC9213"/>
    <w:rsid w:val="72B32B6F"/>
    <w:rsid w:val="72C62C2A"/>
    <w:rsid w:val="73A2E753"/>
    <w:rsid w:val="73BEC734"/>
    <w:rsid w:val="740E4A79"/>
    <w:rsid w:val="7487CF90"/>
    <w:rsid w:val="748800F3"/>
    <w:rsid w:val="75D0C6E3"/>
    <w:rsid w:val="75E8EA14"/>
    <w:rsid w:val="766E3744"/>
    <w:rsid w:val="77964EF8"/>
    <w:rsid w:val="77B4F109"/>
    <w:rsid w:val="77D94E1C"/>
    <w:rsid w:val="78395B1E"/>
    <w:rsid w:val="783CF244"/>
    <w:rsid w:val="786169F9"/>
    <w:rsid w:val="791A14D2"/>
    <w:rsid w:val="79214A31"/>
    <w:rsid w:val="7927CFE8"/>
    <w:rsid w:val="7947B293"/>
    <w:rsid w:val="79A5ABCD"/>
    <w:rsid w:val="7A3483DC"/>
    <w:rsid w:val="7A424C46"/>
    <w:rsid w:val="7A45A072"/>
    <w:rsid w:val="7AF492FC"/>
    <w:rsid w:val="7B7FB45E"/>
    <w:rsid w:val="7C67BD32"/>
    <w:rsid w:val="7DF23CDA"/>
    <w:rsid w:val="7F2641D9"/>
    <w:rsid w:val="7F8C28A5"/>
    <w:rsid w:val="7F9278F4"/>
    <w:rsid w:val="7FB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A5C3D606-32DD-4025-BAE2-941640A1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67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126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IlXDdQhBPQ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e3eda5-2149-49ba-bfcf-288155a59d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D188EB0450347A4662FA9664F524D" ma:contentTypeVersion="23" ma:contentTypeDescription="Create a new document." ma:contentTypeScope="" ma:versionID="dd6defb7550a81edc4ff50c9fbbde977">
  <xsd:schema xmlns:xsd="http://www.w3.org/2001/XMLSchema" xmlns:xs="http://www.w3.org/2001/XMLSchema" xmlns:p="http://schemas.microsoft.com/office/2006/metadata/properties" xmlns:ns3="1ee3eda5-2149-49ba-bfcf-288155a59d48" xmlns:ns4="c72d0a8c-ea4b-4658-81fc-21b637664c04" targetNamespace="http://schemas.microsoft.com/office/2006/metadata/properties" ma:root="true" ma:fieldsID="fd2b70cf595d6502ede7f9bdd3188331" ns3:_="" ns4:_="">
    <xsd:import namespace="1ee3eda5-2149-49ba-bfcf-288155a59d48"/>
    <xsd:import namespace="c72d0a8c-ea4b-4658-81fc-21b637664c0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3eda5-2149-49ba-bfcf-288155a59d4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d0a8c-ea4b-4658-81fc-21b637664c0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32610-2BF4-43E8-843E-2C85F62A23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B9BC3F-15F1-4739-94A2-FB9AF43C7D4C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c72d0a8c-ea4b-4658-81fc-21b637664c04"/>
    <ds:schemaRef ds:uri="1ee3eda5-2149-49ba-bfcf-288155a59d4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77807C3-6DE3-456B-A918-112FFDE9E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3eda5-2149-49ba-bfcf-288155a59d48"/>
    <ds:schemaRef ds:uri="c72d0a8c-ea4b-4658-81fc-21b63766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Links>
    <vt:vector size="6" baseType="variant">
      <vt:variant>
        <vt:i4>5767193</vt:i4>
      </vt:variant>
      <vt:variant>
        <vt:i4>0</vt:i4>
      </vt:variant>
      <vt:variant>
        <vt:i4>0</vt:i4>
      </vt:variant>
      <vt:variant>
        <vt:i4>5</vt:i4>
      </vt:variant>
      <vt:variant>
        <vt:lpwstr>https://youtu.be/SIlXDdQhBPQ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Nicole Johnson</cp:lastModifiedBy>
  <cp:revision>2</cp:revision>
  <dcterms:created xsi:type="dcterms:W3CDTF">2024-10-11T22:47:00Z</dcterms:created>
  <dcterms:modified xsi:type="dcterms:W3CDTF">2024-10-11T22:47:00Z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0x010100498D188EB0450347A4662FA9664F524D</vt:lpwstr>
  </property>
</Properties>
</file>